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AA4A1" w14:textId="42B737B5" w:rsidR="00B84C69" w:rsidRPr="00856733" w:rsidRDefault="00B84C69" w:rsidP="00404262">
      <w:pPr>
        <w:spacing w:after="0" w:line="240" w:lineRule="auto"/>
        <w:jc w:val="center"/>
        <w:rPr>
          <w:rFonts w:ascii="Times New Roman" w:eastAsia="Times New Roman" w:hAnsi="Times New Roman" w:cs="Times New Roman"/>
        </w:rPr>
      </w:pPr>
      <w:proofErr w:type="spellStart"/>
      <w:r w:rsidRPr="00856733">
        <w:rPr>
          <w:rFonts w:ascii="Times New Roman" w:eastAsia="Times New Roman" w:hAnsi="Times New Roman" w:cs="Times New Roman"/>
        </w:rPr>
        <w:t>ArgO</w:t>
      </w:r>
      <w:proofErr w:type="spellEnd"/>
      <w:r w:rsidRPr="00856733">
        <w:rPr>
          <w:rFonts w:ascii="Times New Roman" w:eastAsia="Times New Roman" w:hAnsi="Times New Roman" w:cs="Times New Roman"/>
          <w:highlight w:val="white"/>
        </w:rPr>
        <w:t xml:space="preserve">: </w:t>
      </w:r>
      <w:proofErr w:type="spellStart"/>
      <w:r w:rsidRPr="00856733">
        <w:rPr>
          <w:rFonts w:ascii="Times New Roman" w:eastAsia="Times New Roman" w:hAnsi="Times New Roman" w:cs="Times New Roman"/>
          <w:highlight w:val="white"/>
        </w:rPr>
        <w:t>A</w:t>
      </w:r>
      <w:r w:rsidRPr="00856733">
        <w:rPr>
          <w:rFonts w:ascii="Times New Roman" w:eastAsia="Times New Roman" w:hAnsi="Times New Roman" w:cs="Times New Roman"/>
        </w:rPr>
        <w:t>ɴ</w:t>
      </w:r>
      <w:proofErr w:type="spellEnd"/>
      <w:r w:rsidRPr="00856733">
        <w:rPr>
          <w:rFonts w:ascii="Times New Roman" w:eastAsia="Times New Roman" w:hAnsi="Times New Roman" w:cs="Times New Roman"/>
        </w:rPr>
        <w:t xml:space="preserve"> </w:t>
      </w:r>
      <w:proofErr w:type="spellStart"/>
      <w:r w:rsidRPr="00856733">
        <w:rPr>
          <w:rFonts w:ascii="Times New Roman" w:eastAsia="Times New Roman" w:hAnsi="Times New Roman" w:cs="Times New Roman"/>
        </w:rPr>
        <w:t>Oɴ</w:t>
      </w:r>
      <w:proofErr w:type="spellEnd"/>
      <w:r w:rsidRPr="00856733">
        <w:rPr>
          <w:rFonts w:ascii="Times New Roman" w:eastAsia="Times New Roman" w:hAnsi="Times New Roman" w:cs="Times New Roman"/>
        </w:rPr>
        <w:t>ᴛᴏ</w:t>
      </w:r>
      <w:proofErr w:type="spellStart"/>
      <w:r w:rsidRPr="00856733">
        <w:rPr>
          <w:rFonts w:ascii="Times New Roman" w:eastAsia="Times New Roman" w:hAnsi="Times New Roman" w:cs="Times New Roman"/>
        </w:rPr>
        <w:t>ʟᴏɢʏ</w:t>
      </w:r>
      <w:proofErr w:type="spellEnd"/>
      <w:r w:rsidRPr="00856733">
        <w:rPr>
          <w:rFonts w:ascii="Times New Roman" w:eastAsia="Times New Roman" w:hAnsi="Times New Roman" w:cs="Times New Roman"/>
        </w:rPr>
        <w:t xml:space="preserve"> </w:t>
      </w:r>
      <w:proofErr w:type="spellStart"/>
      <w:r w:rsidRPr="00856733">
        <w:rPr>
          <w:rFonts w:ascii="Times New Roman" w:eastAsia="Times New Roman" w:hAnsi="Times New Roman" w:cs="Times New Roman"/>
        </w:rPr>
        <w:t>fᴏʀ</w:t>
      </w:r>
      <w:proofErr w:type="spellEnd"/>
      <w:r w:rsidRPr="00856733">
        <w:rPr>
          <w:rFonts w:ascii="Times New Roman" w:eastAsia="Times New Roman" w:hAnsi="Times New Roman" w:cs="Times New Roman"/>
        </w:rPr>
        <w:t xml:space="preserve"> </w:t>
      </w:r>
      <w:proofErr w:type="spellStart"/>
      <w:r w:rsidRPr="00856733">
        <w:rPr>
          <w:rFonts w:ascii="Times New Roman" w:eastAsia="Times New Roman" w:hAnsi="Times New Roman" w:cs="Times New Roman"/>
        </w:rPr>
        <w:t>Aʀɢ</w:t>
      </w:r>
      <w:proofErr w:type="spellEnd"/>
      <w:r w:rsidRPr="00856733">
        <w:rPr>
          <w:rFonts w:ascii="Times New Roman" w:eastAsia="Times New Roman" w:hAnsi="Times New Roman" w:cs="Times New Roman"/>
        </w:rPr>
        <w:t>ᴜᴍᴇ</w:t>
      </w:r>
      <w:proofErr w:type="spellStart"/>
      <w:r w:rsidRPr="00856733">
        <w:rPr>
          <w:rFonts w:ascii="Times New Roman" w:eastAsia="Times New Roman" w:hAnsi="Times New Roman" w:cs="Times New Roman"/>
        </w:rPr>
        <w:t>ɴᴛs</w:t>
      </w:r>
      <w:proofErr w:type="spellEnd"/>
    </w:p>
    <w:p w14:paraId="58311D39" w14:textId="12903E6B" w:rsidR="00B84C69" w:rsidRPr="00856733" w:rsidRDefault="00B84C69" w:rsidP="00404262">
      <w:pPr>
        <w:spacing w:after="0" w:line="240" w:lineRule="auto"/>
        <w:jc w:val="center"/>
        <w:rPr>
          <w:rFonts w:ascii="Times New Roman" w:eastAsia="Times New Roman" w:hAnsi="Times New Roman" w:cs="Times New Roman"/>
          <w:i/>
        </w:rPr>
      </w:pPr>
      <w:r w:rsidRPr="00856733">
        <w:rPr>
          <w:rFonts w:ascii="Times New Roman" w:eastAsia="Times New Roman" w:hAnsi="Times New Roman" w:cs="Times New Roman"/>
        </w:rPr>
        <w:t xml:space="preserve">J. Neil </w:t>
      </w:r>
      <w:proofErr w:type="spellStart"/>
      <w:r w:rsidRPr="00856733">
        <w:rPr>
          <w:rFonts w:ascii="Times New Roman" w:eastAsia="Times New Roman" w:hAnsi="Times New Roman" w:cs="Times New Roman"/>
        </w:rPr>
        <w:t>Otte</w:t>
      </w:r>
      <w:proofErr w:type="spellEnd"/>
      <w:r w:rsidRPr="00856733">
        <w:rPr>
          <w:rFonts w:ascii="Times New Roman" w:eastAsia="Times New Roman" w:hAnsi="Times New Roman" w:cs="Times New Roman"/>
        </w:rPr>
        <w:t xml:space="preserve"> ª, John Beverley </w:t>
      </w:r>
      <w:r w:rsidRPr="00856733">
        <w:rPr>
          <w:rFonts w:ascii="Times New Roman" w:eastAsia="Times New Roman" w:hAnsi="Times New Roman" w:cs="Times New Roman"/>
          <w:vertAlign w:val="superscript"/>
        </w:rPr>
        <w:t>b</w:t>
      </w:r>
      <w:r w:rsidRPr="00856733">
        <w:rPr>
          <w:rFonts w:ascii="Times New Roman" w:eastAsia="Times New Roman" w:hAnsi="Times New Roman" w:cs="Times New Roman"/>
          <w:vertAlign w:val="superscript"/>
        </w:rPr>
        <w:footnoteReference w:id="1"/>
      </w:r>
      <w:r w:rsidRPr="00856733">
        <w:rPr>
          <w:rFonts w:ascii="Times New Roman" w:eastAsia="Times New Roman" w:hAnsi="Times New Roman" w:cs="Times New Roman"/>
        </w:rPr>
        <w:t xml:space="preserve">, Francesco </w:t>
      </w:r>
      <w:proofErr w:type="spellStart"/>
      <w:r w:rsidRPr="00856733">
        <w:rPr>
          <w:rFonts w:ascii="Times New Roman" w:eastAsia="Times New Roman" w:hAnsi="Times New Roman" w:cs="Times New Roman"/>
        </w:rPr>
        <w:t>Franda</w:t>
      </w:r>
      <w:proofErr w:type="spellEnd"/>
      <w:r w:rsidRPr="00856733">
        <w:rPr>
          <w:rFonts w:ascii="Times New Roman" w:eastAsia="Times New Roman" w:hAnsi="Times New Roman" w:cs="Times New Roman"/>
        </w:rPr>
        <w:t xml:space="preserve"> ª, Jean-Baptiste </w:t>
      </w:r>
      <w:proofErr w:type="spellStart"/>
      <w:r w:rsidRPr="00856733">
        <w:rPr>
          <w:rFonts w:ascii="Times New Roman" w:eastAsia="Times New Roman" w:hAnsi="Times New Roman" w:cs="Times New Roman"/>
        </w:rPr>
        <w:t>Guillon</w:t>
      </w:r>
      <w:proofErr w:type="spellEnd"/>
      <w:r w:rsidRPr="00856733">
        <w:rPr>
          <w:rFonts w:ascii="Times New Roman" w:eastAsia="Times New Roman" w:hAnsi="Times New Roman" w:cs="Times New Roman"/>
        </w:rPr>
        <w:t xml:space="preserve"> </w:t>
      </w:r>
      <w:r w:rsidRPr="00856733">
        <w:rPr>
          <w:rFonts w:ascii="Times New Roman" w:eastAsia="Times New Roman" w:hAnsi="Times New Roman" w:cs="Times New Roman"/>
          <w:vertAlign w:val="superscript"/>
        </w:rPr>
        <w:t>c</w:t>
      </w:r>
      <w:r w:rsidRPr="00856733">
        <w:rPr>
          <w:rFonts w:ascii="Times New Roman" w:eastAsia="Times New Roman" w:hAnsi="Times New Roman" w:cs="Times New Roman"/>
        </w:rPr>
        <w:t>, Brian Donohue ª, Yonatan Schreiber ª, and Alexander P. Cox ª</w:t>
      </w:r>
      <w:r w:rsidRPr="00856733">
        <w:rPr>
          <w:rFonts w:ascii="Times New Roman" w:eastAsia="Times New Roman" w:hAnsi="Times New Roman" w:cs="Times New Roman"/>
          <w:vertAlign w:val="superscript"/>
        </w:rPr>
        <w:footnoteReference w:id="2"/>
      </w:r>
      <w:r w:rsidRPr="00856733">
        <w:rPr>
          <w:rFonts w:ascii="Times New Roman" w:eastAsia="Times New Roman" w:hAnsi="Times New Roman" w:cs="Times New Roman"/>
        </w:rPr>
        <w:t xml:space="preserve"> </w:t>
      </w:r>
    </w:p>
    <w:p w14:paraId="47247294" w14:textId="6F293327" w:rsidR="00B84C69" w:rsidRPr="00856733" w:rsidRDefault="00B84C69" w:rsidP="00404262">
      <w:pPr>
        <w:spacing w:after="0" w:line="240" w:lineRule="auto"/>
        <w:rPr>
          <w:rFonts w:ascii="Times New Roman" w:eastAsia="Times New Roman" w:hAnsi="Times New Roman" w:cs="Times New Roman"/>
        </w:rPr>
      </w:pPr>
      <w:r w:rsidRPr="00856733">
        <w:rPr>
          <w:rFonts w:ascii="Times New Roman" w:eastAsia="Times New Roman" w:hAnsi="Times New Roman" w:cs="Times New Roman"/>
          <w:i/>
        </w:rPr>
        <w:t>Abstract</w:t>
      </w:r>
      <w:r w:rsidRPr="00856733">
        <w:rPr>
          <w:rFonts w:ascii="Times New Roman" w:eastAsia="Times New Roman" w:hAnsi="Times New Roman" w:cs="Times New Roman"/>
        </w:rPr>
        <w:t>: Although the last decade has seen a proliferation of ontological approaches to arguments, many of them employ ad hoc solutions to representing arguments, lack interoperability with other ontologies, or cover arguments only as part of a broader approach to evidence. To solve these problems, we present the Arguments Ontology (</w:t>
      </w:r>
      <w:proofErr w:type="spellStart"/>
      <w:r w:rsidRPr="00856733">
        <w:rPr>
          <w:rFonts w:ascii="Times New Roman" w:eastAsia="Times New Roman" w:hAnsi="Times New Roman" w:cs="Times New Roman"/>
        </w:rPr>
        <w:t>ArgO</w:t>
      </w:r>
      <w:proofErr w:type="spellEnd"/>
      <w:r w:rsidRPr="00856733">
        <w:rPr>
          <w:rFonts w:ascii="Times New Roman" w:eastAsia="Times New Roman" w:hAnsi="Times New Roman" w:cs="Times New Roman"/>
        </w:rPr>
        <w:t xml:space="preserve">), a small ontology for arguments that is designed to be imported and easily extended by researchers who work in different upper-level ontology frameworks, different logics, and different approaches to argument evaluation. Unlike most approaches to arguments, </w:t>
      </w:r>
      <w:proofErr w:type="spellStart"/>
      <w:r w:rsidRPr="00856733">
        <w:rPr>
          <w:rFonts w:ascii="Times New Roman" w:eastAsia="Times New Roman" w:hAnsi="Times New Roman" w:cs="Times New Roman"/>
        </w:rPr>
        <w:t>ArgO</w:t>
      </w:r>
      <w:proofErr w:type="spellEnd"/>
      <w:r w:rsidRPr="00856733">
        <w:rPr>
          <w:rFonts w:ascii="Times New Roman" w:eastAsia="Times New Roman" w:hAnsi="Times New Roman" w:cs="Times New Roman"/>
        </w:rPr>
        <w:t xml:space="preserve"> utilizes Basic Formal Ontology (BFO) as an upper-level ontology but remains </w:t>
      </w:r>
      <w:commentRangeStart w:id="0"/>
      <w:r w:rsidRPr="00856733">
        <w:rPr>
          <w:rFonts w:ascii="Times New Roman" w:eastAsia="Times New Roman" w:hAnsi="Times New Roman" w:cs="Times New Roman"/>
        </w:rPr>
        <w:t xml:space="preserve">compatible with many commonly used ontologies such as the Descriptive Ontology for Linguistic and Cognitive Engineering (DOLCE), </w:t>
      </w:r>
      <w:commentRangeEnd w:id="0"/>
      <w:r w:rsidRPr="00856733">
        <w:rPr>
          <w:rStyle w:val="CommentReference"/>
          <w:rFonts w:ascii="Times New Roman" w:hAnsi="Times New Roman" w:cs="Times New Roman"/>
          <w:sz w:val="24"/>
          <w:szCs w:val="24"/>
        </w:rPr>
        <w:commentReference w:id="0"/>
      </w:r>
      <w:r w:rsidRPr="00856733">
        <w:rPr>
          <w:rFonts w:ascii="Times New Roman" w:eastAsia="Times New Roman" w:hAnsi="Times New Roman" w:cs="Times New Roman"/>
        </w:rPr>
        <w:t xml:space="preserve">the Information Artifact Ontology (IAO), and the Information Entity Ontology (INFO). Critically, our proposal is principled, based on rigorous definitions and formal axioms out of which characterizations of arguments naturally fall. It is our hope that </w:t>
      </w:r>
      <w:proofErr w:type="spellStart"/>
      <w:r w:rsidRPr="00856733">
        <w:rPr>
          <w:rFonts w:ascii="Times New Roman" w:eastAsia="Times New Roman" w:hAnsi="Times New Roman" w:cs="Times New Roman"/>
        </w:rPr>
        <w:t>ArgO</w:t>
      </w:r>
      <w:proofErr w:type="spellEnd"/>
      <w:r w:rsidRPr="00856733">
        <w:rPr>
          <w:rFonts w:ascii="Times New Roman" w:eastAsia="Times New Roman" w:hAnsi="Times New Roman" w:cs="Times New Roman"/>
        </w:rPr>
        <w:t xml:space="preserve"> may assist researchers in many projects, including: integrating heterogeneous sources of evidence, structuring the content of semantic wikis, and enhancing semantic reasoning. </w:t>
      </w:r>
    </w:p>
    <w:p w14:paraId="5C4C64B7" w14:textId="77777777" w:rsidR="00B84C69" w:rsidRPr="00856733" w:rsidRDefault="00B84C69" w:rsidP="00404262">
      <w:pPr>
        <w:spacing w:after="0" w:line="240" w:lineRule="auto"/>
        <w:rPr>
          <w:rFonts w:ascii="Times New Roman" w:eastAsia="Times New Roman" w:hAnsi="Times New Roman" w:cs="Times New Roman"/>
        </w:rPr>
      </w:pPr>
      <w:r w:rsidRPr="00856733">
        <w:rPr>
          <w:rFonts w:ascii="Times New Roman" w:eastAsia="Times New Roman" w:hAnsi="Times New Roman" w:cs="Times New Roman"/>
          <w:i/>
        </w:rPr>
        <w:t>Keywords</w:t>
      </w:r>
      <w:r w:rsidRPr="00856733">
        <w:rPr>
          <w:rFonts w:ascii="Times New Roman" w:eastAsia="Times New Roman" w:hAnsi="Times New Roman" w:cs="Times New Roman"/>
        </w:rPr>
        <w:t>: Ontology, Arguments, Basic Formal Ontology, Semantic Reasoning</w:t>
      </w:r>
    </w:p>
    <w:p w14:paraId="79C0AF39" w14:textId="77777777" w:rsidR="00B84C69" w:rsidRPr="00856733" w:rsidRDefault="00B84C69" w:rsidP="00404262">
      <w:pPr>
        <w:spacing w:after="0" w:line="240" w:lineRule="auto"/>
        <w:jc w:val="center"/>
        <w:rPr>
          <w:rFonts w:ascii="Times New Roman" w:eastAsia="Times New Roman" w:hAnsi="Times New Roman" w:cs="Times New Roman"/>
        </w:rPr>
      </w:pPr>
    </w:p>
    <w:p w14:paraId="700F0960" w14:textId="77777777" w:rsidR="00B84C69" w:rsidRPr="00856733" w:rsidRDefault="00B84C69" w:rsidP="00404262">
      <w:pPr>
        <w:spacing w:after="0" w:line="240" w:lineRule="auto"/>
        <w:jc w:val="center"/>
        <w:rPr>
          <w:rFonts w:ascii="Times New Roman" w:eastAsia="Times New Roman" w:hAnsi="Times New Roman" w:cs="Times New Roman"/>
        </w:rPr>
      </w:pPr>
    </w:p>
    <w:p w14:paraId="0BE7A8D5" w14:textId="77777777" w:rsidR="00B84C69" w:rsidRPr="00856733" w:rsidRDefault="00B84C69" w:rsidP="00404262">
      <w:pPr>
        <w:spacing w:after="0" w:line="240" w:lineRule="auto"/>
        <w:jc w:val="center"/>
        <w:rPr>
          <w:rFonts w:ascii="Times New Roman" w:eastAsia="Times New Roman" w:hAnsi="Times New Roman" w:cs="Times New Roman"/>
        </w:rPr>
      </w:pPr>
    </w:p>
    <w:p w14:paraId="514497B8" w14:textId="77777777" w:rsidR="00B84C69" w:rsidRPr="00856733" w:rsidRDefault="00B84C69" w:rsidP="00404262">
      <w:pPr>
        <w:spacing w:after="0" w:line="240" w:lineRule="auto"/>
        <w:jc w:val="center"/>
        <w:rPr>
          <w:rFonts w:ascii="Times New Roman" w:eastAsia="Times New Roman" w:hAnsi="Times New Roman" w:cs="Times New Roman"/>
        </w:rPr>
      </w:pPr>
    </w:p>
    <w:p w14:paraId="4F7D4B5B" w14:textId="77777777" w:rsidR="00B84C69" w:rsidRPr="00856733" w:rsidRDefault="00B84C69" w:rsidP="00404262">
      <w:pPr>
        <w:spacing w:after="0" w:line="240" w:lineRule="auto"/>
        <w:jc w:val="center"/>
        <w:rPr>
          <w:rFonts w:ascii="Times New Roman" w:eastAsia="Times New Roman" w:hAnsi="Times New Roman" w:cs="Times New Roman"/>
        </w:rPr>
      </w:pPr>
    </w:p>
    <w:p w14:paraId="14C0AFE9" w14:textId="77777777" w:rsidR="00B84C69" w:rsidRPr="00856733" w:rsidRDefault="00B84C69" w:rsidP="00404262">
      <w:pPr>
        <w:spacing w:after="0" w:line="240" w:lineRule="auto"/>
        <w:jc w:val="center"/>
        <w:rPr>
          <w:rFonts w:ascii="Times New Roman" w:eastAsia="Times New Roman" w:hAnsi="Times New Roman" w:cs="Times New Roman"/>
        </w:rPr>
      </w:pPr>
    </w:p>
    <w:p w14:paraId="3F294CEB" w14:textId="77777777" w:rsidR="00B84C69" w:rsidRPr="00856733" w:rsidRDefault="00B84C69" w:rsidP="00404262">
      <w:pPr>
        <w:spacing w:after="0" w:line="240" w:lineRule="auto"/>
        <w:jc w:val="center"/>
        <w:rPr>
          <w:rFonts w:ascii="Times New Roman" w:eastAsia="Times New Roman" w:hAnsi="Times New Roman" w:cs="Times New Roman"/>
        </w:rPr>
      </w:pPr>
    </w:p>
    <w:p w14:paraId="2E78B3F4" w14:textId="77777777" w:rsidR="00B84C69" w:rsidRPr="00856733" w:rsidRDefault="00B84C69" w:rsidP="00404262">
      <w:pPr>
        <w:spacing w:after="0" w:line="240" w:lineRule="auto"/>
        <w:jc w:val="center"/>
        <w:rPr>
          <w:rFonts w:ascii="Times New Roman" w:eastAsia="Times New Roman" w:hAnsi="Times New Roman" w:cs="Times New Roman"/>
        </w:rPr>
      </w:pPr>
    </w:p>
    <w:p w14:paraId="679C76A6" w14:textId="77777777" w:rsidR="00B84C69" w:rsidRPr="00856733" w:rsidRDefault="00B84C69" w:rsidP="00404262">
      <w:pPr>
        <w:spacing w:after="0" w:line="240" w:lineRule="auto"/>
        <w:rPr>
          <w:rFonts w:ascii="Times New Roman" w:eastAsia="Times New Roman" w:hAnsi="Times New Roman" w:cs="Times New Roman"/>
        </w:rPr>
      </w:pPr>
    </w:p>
    <w:p w14:paraId="7880A46E" w14:textId="77777777" w:rsidR="00B84C69" w:rsidRPr="00856733" w:rsidRDefault="00B84C69" w:rsidP="00404262">
      <w:pPr>
        <w:spacing w:after="0" w:line="240" w:lineRule="auto"/>
        <w:rPr>
          <w:rFonts w:ascii="Times New Roman" w:eastAsia="Times New Roman" w:hAnsi="Times New Roman" w:cs="Times New Roman"/>
        </w:rPr>
      </w:pPr>
      <w:r w:rsidRPr="00856733">
        <w:rPr>
          <w:rFonts w:ascii="Times New Roman" w:eastAsia="Times New Roman" w:hAnsi="Times New Roman" w:cs="Times New Roman"/>
        </w:rPr>
        <w:br w:type="page"/>
      </w:r>
    </w:p>
    <w:p w14:paraId="7A30FFE7" w14:textId="77777777" w:rsidR="00B84C69" w:rsidRPr="00856733" w:rsidRDefault="00B84C69" w:rsidP="00404262">
      <w:pPr>
        <w:pStyle w:val="ListParagraph"/>
        <w:numPr>
          <w:ilvl w:val="0"/>
          <w:numId w:val="17"/>
        </w:numPr>
        <w:spacing w:after="0" w:line="240" w:lineRule="auto"/>
        <w:ind w:left="0" w:firstLine="0"/>
        <w:rPr>
          <w:rFonts w:ascii="Times New Roman" w:eastAsia="Times New Roman" w:hAnsi="Times New Roman" w:cs="Times New Roman"/>
        </w:rPr>
      </w:pPr>
      <w:r w:rsidRPr="00856733">
        <w:rPr>
          <w:rFonts w:ascii="Times New Roman" w:eastAsia="Times New Roman" w:hAnsi="Times New Roman" w:cs="Times New Roman"/>
        </w:rPr>
        <w:lastRenderedPageBreak/>
        <w:t>Introduction</w:t>
      </w:r>
    </w:p>
    <w:p w14:paraId="44D62925" w14:textId="77777777" w:rsidR="00B84C69" w:rsidRPr="00856733" w:rsidRDefault="00B84C69" w:rsidP="00404262">
      <w:pPr>
        <w:spacing w:after="0" w:line="240" w:lineRule="auto"/>
        <w:rPr>
          <w:rFonts w:ascii="Times New Roman" w:eastAsia="Times New Roman" w:hAnsi="Times New Roman" w:cs="Times New Roman"/>
        </w:rPr>
      </w:pPr>
    </w:p>
    <w:p w14:paraId="69411412" w14:textId="2366FC9B" w:rsidR="00B84C69" w:rsidRPr="00856733" w:rsidRDefault="00B84C69" w:rsidP="00404262">
      <w:pPr>
        <w:spacing w:after="0" w:line="240" w:lineRule="auto"/>
        <w:rPr>
          <w:rFonts w:ascii="Times New Roman" w:eastAsia="Times New Roman" w:hAnsi="Times New Roman" w:cs="Times New Roman"/>
        </w:rPr>
      </w:pPr>
      <w:r w:rsidRPr="00856733">
        <w:rPr>
          <w:rFonts w:ascii="Times New Roman" w:eastAsia="Times New Roman" w:hAnsi="Times New Roman" w:cs="Times New Roman"/>
        </w:rPr>
        <w:t xml:space="preserve">Information systems in many domains—e.g., law, medicine, historical records, and humanities journals—structure and store data concerning arguments. </w:t>
      </w:r>
      <w:commentRangeStart w:id="1"/>
      <w:del w:id="2" w:author="John Beverley" w:date="2017-09-10T11:12:00Z">
        <w:r w:rsidRPr="00856733" w:rsidDel="00B84C69">
          <w:rPr>
            <w:rFonts w:ascii="Times New Roman" w:eastAsia="Times New Roman" w:hAnsi="Times New Roman" w:cs="Times New Roman"/>
          </w:rPr>
          <w:delText>Arguments provide reasons for a conclusion</w:delText>
        </w:r>
      </w:del>
      <w:commentRangeEnd w:id="1"/>
      <w:r w:rsidRPr="00856733">
        <w:rPr>
          <w:rStyle w:val="CommentReference"/>
          <w:rFonts w:ascii="Times New Roman" w:hAnsi="Times New Roman" w:cs="Times New Roman"/>
          <w:sz w:val="24"/>
          <w:szCs w:val="24"/>
        </w:rPr>
        <w:commentReference w:id="1"/>
      </w:r>
      <w:del w:id="3" w:author="John Beverley" w:date="2017-09-10T11:12:00Z">
        <w:r w:rsidRPr="00856733" w:rsidDel="00B84C69">
          <w:rPr>
            <w:rFonts w:ascii="Times New Roman" w:eastAsia="Times New Roman" w:hAnsi="Times New Roman" w:cs="Times New Roman"/>
          </w:rPr>
          <w:delText>, and so their representation</w:delText>
        </w:r>
      </w:del>
      <w:ins w:id="4" w:author="John Beverley" w:date="2017-09-10T11:12:00Z">
        <w:r w:rsidRPr="00856733">
          <w:rPr>
            <w:rFonts w:ascii="Times New Roman" w:eastAsia="Times New Roman" w:hAnsi="Times New Roman" w:cs="Times New Roman"/>
          </w:rPr>
          <w:t>The representation of arguments</w:t>
        </w:r>
      </w:ins>
      <w:r w:rsidRPr="00856733">
        <w:rPr>
          <w:rFonts w:ascii="Times New Roman" w:eastAsia="Times New Roman" w:hAnsi="Times New Roman" w:cs="Times New Roman"/>
        </w:rPr>
        <w:t xml:space="preserve"> across fields is critical to </w:t>
      </w:r>
      <w:del w:id="5" w:author="John Beverley" w:date="2017-09-10T11:13:00Z">
        <w:r w:rsidRPr="00856733" w:rsidDel="00B84C69">
          <w:rPr>
            <w:rFonts w:ascii="Times New Roman" w:eastAsia="Times New Roman" w:hAnsi="Times New Roman" w:cs="Times New Roman"/>
          </w:rPr>
          <w:delText xml:space="preserve">understanding the motivations of actors, the bodies of evidence for and against </w:delText>
        </w:r>
      </w:del>
      <w:del w:id="6" w:author="John Beverley" w:date="2017-09-10T11:12:00Z">
        <w:r w:rsidRPr="00856733" w:rsidDel="00B84C69">
          <w:rPr>
            <w:rFonts w:ascii="Times New Roman" w:eastAsia="Times New Roman" w:hAnsi="Times New Roman" w:cs="Times New Roman"/>
          </w:rPr>
          <w:delText xml:space="preserve">a </w:delText>
        </w:r>
      </w:del>
      <w:del w:id="7" w:author="John Beverley" w:date="2017-09-10T11:13:00Z">
        <w:r w:rsidRPr="00856733" w:rsidDel="00B84C69">
          <w:rPr>
            <w:rFonts w:ascii="Times New Roman" w:eastAsia="Times New Roman" w:hAnsi="Times New Roman" w:cs="Times New Roman"/>
          </w:rPr>
          <w:delText>claim, as well as disputes among actors</w:delText>
        </w:r>
      </w:del>
      <w:ins w:id="8" w:author="John Beverley" w:date="2017-09-10T11:13:00Z">
        <w:r w:rsidRPr="00856733">
          <w:rPr>
            <w:rFonts w:ascii="Times New Roman" w:eastAsia="Times New Roman" w:hAnsi="Times New Roman" w:cs="Times New Roman"/>
          </w:rPr>
          <w:t xml:space="preserve"> </w:t>
        </w:r>
        <w:commentRangeStart w:id="9"/>
        <w:r w:rsidRPr="00856733">
          <w:rPr>
            <w:rFonts w:ascii="Times New Roman" w:eastAsia="Times New Roman" w:hAnsi="Times New Roman" w:cs="Times New Roman"/>
          </w:rPr>
          <w:t xml:space="preserve">understanding motivations of and disputes among actors, and evaluating evidence for or against various </w:t>
        </w:r>
        <w:proofErr w:type="spellStart"/>
        <w:r w:rsidRPr="00856733">
          <w:rPr>
            <w:rFonts w:ascii="Times New Roman" w:eastAsia="Times New Roman" w:hAnsi="Times New Roman" w:cs="Times New Roman"/>
          </w:rPr>
          <w:t>claims</w:t>
        </w:r>
      </w:ins>
      <w:commentRangeEnd w:id="9"/>
      <w:ins w:id="10" w:author="John Beverley" w:date="2017-09-10T11:14:00Z">
        <w:r w:rsidRPr="00856733">
          <w:rPr>
            <w:rStyle w:val="CommentReference"/>
            <w:rFonts w:ascii="Times New Roman" w:hAnsi="Times New Roman" w:cs="Times New Roman"/>
            <w:sz w:val="24"/>
            <w:szCs w:val="24"/>
          </w:rPr>
          <w:commentReference w:id="9"/>
        </w:r>
      </w:ins>
      <w:ins w:id="11" w:author="John Beverley" w:date="2017-09-10T11:15:00Z">
        <w:r w:rsidRPr="00856733">
          <w:rPr>
            <w:rFonts w:ascii="Times New Roman" w:eastAsia="Times New Roman" w:hAnsi="Times New Roman" w:cs="Times New Roman"/>
          </w:rPr>
          <w:t>.</w:t>
        </w:r>
      </w:ins>
      <w:del w:id="12" w:author="John Beverley" w:date="2017-09-10T11:13:00Z">
        <w:r w:rsidRPr="00856733" w:rsidDel="00B84C69">
          <w:rPr>
            <w:rFonts w:ascii="Times New Roman" w:eastAsia="Times New Roman" w:hAnsi="Times New Roman" w:cs="Times New Roman"/>
          </w:rPr>
          <w:delText xml:space="preserve">. </w:delText>
        </w:r>
      </w:del>
      <w:r w:rsidRPr="00856733">
        <w:rPr>
          <w:rFonts w:ascii="Times New Roman" w:eastAsia="Times New Roman" w:hAnsi="Times New Roman" w:cs="Times New Roman"/>
        </w:rPr>
        <w:t>Take</w:t>
      </w:r>
      <w:proofErr w:type="spellEnd"/>
      <w:r w:rsidRPr="00856733">
        <w:rPr>
          <w:rFonts w:ascii="Times New Roman" w:eastAsia="Times New Roman" w:hAnsi="Times New Roman" w:cs="Times New Roman"/>
        </w:rPr>
        <w:t>, for instance, the following argument:</w:t>
      </w:r>
    </w:p>
    <w:p w14:paraId="5D120C21" w14:textId="72D0B84A" w:rsidR="00B84C69" w:rsidRPr="00856733" w:rsidRDefault="00B84C69" w:rsidP="00404262">
      <w:pPr>
        <w:spacing w:after="0" w:line="240" w:lineRule="auto"/>
        <w:ind w:left="720" w:right="720"/>
        <w:rPr>
          <w:rFonts w:ascii="Times New Roman" w:eastAsia="Times New Roman" w:hAnsi="Times New Roman" w:cs="Times New Roman"/>
        </w:rPr>
      </w:pPr>
      <w:r w:rsidRPr="00856733">
        <w:rPr>
          <w:rFonts w:ascii="Times New Roman" w:eastAsia="Times New Roman" w:hAnsi="Times New Roman" w:cs="Times New Roman"/>
        </w:rPr>
        <w:t>Whereas Iraq continues to aid and harbor other international terrorist organizations, the Congress of the United States is warranted in granting support for the President to use the Armed Forces of the United States to defend the United States against the continuing threat posed by Iraq.</w:t>
      </w:r>
      <w:r w:rsidRPr="00856733">
        <w:rPr>
          <w:rFonts w:ascii="Times New Roman" w:eastAsia="Times New Roman" w:hAnsi="Times New Roman" w:cs="Times New Roman"/>
          <w:vertAlign w:val="superscript"/>
        </w:rPr>
        <w:footnoteReference w:id="3"/>
      </w:r>
      <w:r w:rsidRPr="00856733">
        <w:rPr>
          <w:rFonts w:ascii="Times New Roman" w:eastAsia="Times New Roman" w:hAnsi="Times New Roman" w:cs="Times New Roman"/>
        </w:rPr>
        <w:t xml:space="preserve"> </w:t>
      </w:r>
    </w:p>
    <w:p w14:paraId="18683804" w14:textId="564C83FE" w:rsidR="00B84C69" w:rsidRPr="00856733" w:rsidRDefault="00B84C69" w:rsidP="00404262">
      <w:pPr>
        <w:spacing w:after="0" w:line="240" w:lineRule="auto"/>
        <w:rPr>
          <w:rFonts w:ascii="Times New Roman" w:eastAsia="Times New Roman" w:hAnsi="Times New Roman" w:cs="Times New Roman"/>
        </w:rPr>
      </w:pPr>
      <w:r w:rsidRPr="00856733">
        <w:rPr>
          <w:rFonts w:ascii="Times New Roman" w:eastAsia="Times New Roman" w:hAnsi="Times New Roman" w:cs="Times New Roman"/>
        </w:rPr>
        <w:t>This passage is a modification of the joint resolution authorizing the use of force by the United States against Iraq during the second Iraq war. The original passage provides many other reasons that attempt to justify and lend support for Congress’s decision. In its modified form here, we see only one reason</w:t>
      </w:r>
      <w:ins w:id="13" w:author="John Beverley" w:date="2017-09-10T11:16:00Z">
        <w:r w:rsidR="00C92AB9" w:rsidRPr="00856733">
          <w:rPr>
            <w:rFonts w:ascii="Times New Roman" w:eastAsia="Times New Roman" w:hAnsi="Times New Roman" w:cs="Times New Roman"/>
          </w:rPr>
          <w:t>,</w:t>
        </w:r>
      </w:ins>
      <w:r w:rsidRPr="00856733">
        <w:rPr>
          <w:rFonts w:ascii="Times New Roman" w:eastAsia="Times New Roman" w:hAnsi="Times New Roman" w:cs="Times New Roman"/>
        </w:rPr>
        <w:t xml:space="preserve"> presented in the first sentence, whereas the final sentence contains the conclusion of the argument. We can look at this passage as a mere set of statements, but this is uninformative—what is necessary to grasp is the structure of the argument itself, that there is a direction of the intended inference whereby we move from the premises to the conclusion. Once we understand this structure, we can see that this passage is not </w:t>
      </w:r>
      <w:ins w:id="14" w:author="John Beverley" w:date="2017-09-10T11:16:00Z">
        <w:r w:rsidR="00C92AB9" w:rsidRPr="00856733">
          <w:rPr>
            <w:rFonts w:ascii="Times New Roman" w:eastAsia="Times New Roman" w:hAnsi="Times New Roman" w:cs="Times New Roman"/>
          </w:rPr>
          <w:t xml:space="preserve">merely </w:t>
        </w:r>
      </w:ins>
      <w:r w:rsidRPr="00856733">
        <w:rPr>
          <w:rFonts w:ascii="Times New Roman" w:eastAsia="Times New Roman" w:hAnsi="Times New Roman" w:cs="Times New Roman"/>
        </w:rPr>
        <w:t>a report or a description, but a concerted effort to have us accept the conclusion.</w:t>
      </w:r>
    </w:p>
    <w:p w14:paraId="7139B137" w14:textId="25CEBF42" w:rsidR="00B84C69" w:rsidRPr="00856733" w:rsidRDefault="00B84C69" w:rsidP="00DA0B7C">
      <w:pPr>
        <w:spacing w:after="0" w:line="240" w:lineRule="auto"/>
        <w:ind w:firstLine="720"/>
        <w:rPr>
          <w:rFonts w:ascii="Times New Roman" w:eastAsia="Times New Roman" w:hAnsi="Times New Roman" w:cs="Times New Roman"/>
        </w:rPr>
        <w:pPrChange w:id="15" w:author="John Beverley" w:date="2017-09-10T11:48:00Z">
          <w:pPr>
            <w:spacing w:after="0" w:line="240" w:lineRule="auto"/>
          </w:pPr>
        </w:pPrChange>
      </w:pPr>
      <w:r w:rsidRPr="00856733">
        <w:rPr>
          <w:rFonts w:ascii="Times New Roman" w:eastAsia="Times New Roman" w:hAnsi="Times New Roman" w:cs="Times New Roman"/>
        </w:rPr>
        <w:t xml:space="preserve">The rationale for the second Iraq war was one of the most widely discussed </w:t>
      </w:r>
      <w:del w:id="16" w:author="John Beverley" w:date="2017-09-10T11:17:00Z">
        <w:r w:rsidRPr="00856733" w:rsidDel="00C92AB9">
          <w:rPr>
            <w:rFonts w:ascii="Times New Roman" w:eastAsia="Times New Roman" w:hAnsi="Times New Roman" w:cs="Times New Roman"/>
          </w:rPr>
          <w:delText xml:space="preserve">arguments </w:delText>
        </w:r>
      </w:del>
      <w:ins w:id="17" w:author="John Beverley" w:date="2017-09-10T11:17:00Z">
        <w:r w:rsidR="00C92AB9" w:rsidRPr="00856733">
          <w:rPr>
            <w:rFonts w:ascii="Times New Roman" w:eastAsia="Times New Roman" w:hAnsi="Times New Roman" w:cs="Times New Roman"/>
          </w:rPr>
          <w:t xml:space="preserve">issues </w:t>
        </w:r>
      </w:ins>
      <w:r w:rsidRPr="00856733">
        <w:rPr>
          <w:rFonts w:ascii="Times New Roman" w:eastAsia="Times New Roman" w:hAnsi="Times New Roman" w:cs="Times New Roman"/>
        </w:rPr>
        <w:t xml:space="preserve">of the last decade, and the sources of evidence for </w:t>
      </w:r>
      <w:del w:id="18" w:author="John Beverley" w:date="2017-09-10T11:17:00Z">
        <w:r w:rsidRPr="00856733" w:rsidDel="00C92AB9">
          <w:rPr>
            <w:rFonts w:ascii="Times New Roman" w:eastAsia="Times New Roman" w:hAnsi="Times New Roman" w:cs="Times New Roman"/>
          </w:rPr>
          <w:delText>its</w:delText>
        </w:r>
      </w:del>
      <w:r w:rsidRPr="00856733">
        <w:rPr>
          <w:rFonts w:ascii="Times New Roman" w:eastAsia="Times New Roman" w:hAnsi="Times New Roman" w:cs="Times New Roman"/>
        </w:rPr>
        <w:t xml:space="preserve"> premises </w:t>
      </w:r>
      <w:ins w:id="19" w:author="John Beverley" w:date="2017-09-10T11:17:00Z">
        <w:r w:rsidR="00C92AB9" w:rsidRPr="00856733">
          <w:rPr>
            <w:rFonts w:ascii="Times New Roman" w:eastAsia="Times New Roman" w:hAnsi="Times New Roman" w:cs="Times New Roman"/>
          </w:rPr>
          <w:t xml:space="preserve">concerning the debate </w:t>
        </w:r>
      </w:ins>
      <w:r w:rsidRPr="00856733">
        <w:rPr>
          <w:rFonts w:ascii="Times New Roman" w:eastAsia="Times New Roman" w:hAnsi="Times New Roman" w:cs="Times New Roman"/>
        </w:rPr>
        <w:t>are scattered in many different places. In this regard, it is not so different from many other projects in science, where aggregating evidence from disparate sources and identifying their evidential relations to a conclusion is a massive investigative undertaking. Representing such complicated sources of evidence is one task for formal representations of arguments. A second task is to structure a procedure of evaluation. This allows a formal treatment of arguments to aid investigation, guiding an investigative process through a series of steps. Such tools are widely used in education assessment</w:t>
      </w:r>
      <w:r w:rsidRPr="00856733">
        <w:rPr>
          <w:rFonts w:ascii="Times New Roman" w:eastAsia="Times New Roman" w:hAnsi="Times New Roman" w:cs="Times New Roman"/>
          <w:vertAlign w:val="superscript"/>
        </w:rPr>
        <w:footnoteReference w:id="4"/>
      </w:r>
      <w:r w:rsidRPr="00856733">
        <w:rPr>
          <w:rFonts w:ascii="Times New Roman" w:eastAsia="Times New Roman" w:hAnsi="Times New Roman" w:cs="Times New Roman"/>
        </w:rPr>
        <w:t>, as well as in research and medical ethics</w:t>
      </w:r>
      <w:r w:rsidRPr="00856733">
        <w:rPr>
          <w:rFonts w:ascii="Times New Roman" w:eastAsia="Times New Roman" w:hAnsi="Times New Roman" w:cs="Times New Roman"/>
          <w:vertAlign w:val="superscript"/>
        </w:rPr>
        <w:footnoteReference w:id="5"/>
      </w:r>
      <w:r w:rsidRPr="00856733">
        <w:rPr>
          <w:rFonts w:ascii="Times New Roman" w:eastAsia="Times New Roman" w:hAnsi="Times New Roman" w:cs="Times New Roman"/>
        </w:rPr>
        <w:t xml:space="preserve">, where argument schemes are used to guide a participant through a process of evaluation and documentation.  </w:t>
      </w:r>
    </w:p>
    <w:p w14:paraId="4D507AEC" w14:textId="62CB2AA6" w:rsidR="00B84C69" w:rsidRPr="00856733" w:rsidRDefault="00B84C69" w:rsidP="00404262">
      <w:pPr>
        <w:spacing w:after="0" w:line="240" w:lineRule="auto"/>
        <w:rPr>
          <w:rFonts w:ascii="Times New Roman" w:eastAsia="Times New Roman" w:hAnsi="Times New Roman" w:cs="Times New Roman"/>
        </w:rPr>
      </w:pPr>
      <w:commentRangeStart w:id="20"/>
      <w:r w:rsidRPr="00856733">
        <w:rPr>
          <w:rFonts w:ascii="Times New Roman" w:eastAsia="Times New Roman" w:hAnsi="Times New Roman" w:cs="Times New Roman"/>
        </w:rPr>
        <w:t>To</w:t>
      </w:r>
      <w:commentRangeEnd w:id="20"/>
      <w:r w:rsidR="00C92AB9" w:rsidRPr="00856733">
        <w:rPr>
          <w:rStyle w:val="CommentReference"/>
          <w:rFonts w:ascii="Times New Roman" w:hAnsi="Times New Roman" w:cs="Times New Roman"/>
          <w:sz w:val="24"/>
          <w:szCs w:val="24"/>
        </w:rPr>
        <w:commentReference w:id="20"/>
      </w:r>
      <w:r w:rsidRPr="00856733">
        <w:rPr>
          <w:rFonts w:ascii="Times New Roman" w:eastAsia="Times New Roman" w:hAnsi="Times New Roman" w:cs="Times New Roman"/>
        </w:rPr>
        <w:t xml:space="preserve"> begin putting these pieces together with the aid of computational reasoning, we need to understand texts not only as consisting of word tokens and characters, but also as being about things in the world, and as expressing content that bears relationships of logical entailment and support. In information science, this work is performed by ontologies, critical tools for integrating data across different languages, servers, and conceptual frameworks. An ontology is a representation of reality comprised of a taxonomy as a proper part, whose representations are intended to designate some combination of universals, defined classes, and certain relations between them.</w:t>
      </w:r>
      <w:r w:rsidRPr="00856733">
        <w:rPr>
          <w:rFonts w:ascii="Times New Roman" w:eastAsia="Times New Roman" w:hAnsi="Times New Roman" w:cs="Times New Roman"/>
          <w:vertAlign w:val="superscript"/>
        </w:rPr>
        <w:footnoteReference w:id="6"/>
      </w:r>
      <w:r w:rsidRPr="00856733">
        <w:rPr>
          <w:rFonts w:ascii="Times New Roman" w:eastAsia="Times New Roman" w:hAnsi="Times New Roman" w:cs="Times New Roman"/>
        </w:rPr>
        <w:t xml:space="preserve"> These ontologies are routinely implemented in a </w:t>
      </w:r>
      <w:del w:id="21" w:author="John Beverley" w:date="2017-09-10T11:21:00Z">
        <w:r w:rsidRPr="00856733" w:rsidDel="00C92AB9">
          <w:rPr>
            <w:rFonts w:ascii="Times New Roman" w:eastAsia="Times New Roman" w:hAnsi="Times New Roman" w:cs="Times New Roman"/>
          </w:rPr>
          <w:delText xml:space="preserve">programming </w:delText>
        </w:r>
      </w:del>
      <w:ins w:id="22" w:author="John Beverley" w:date="2017-09-10T11:21:00Z">
        <w:r w:rsidR="00C92AB9" w:rsidRPr="00856733">
          <w:rPr>
            <w:rFonts w:ascii="Times New Roman" w:eastAsia="Times New Roman" w:hAnsi="Times New Roman" w:cs="Times New Roman"/>
          </w:rPr>
          <w:t xml:space="preserve">decidable formal </w:t>
        </w:r>
      </w:ins>
      <w:r w:rsidRPr="00856733">
        <w:rPr>
          <w:rFonts w:ascii="Times New Roman" w:eastAsia="Times New Roman" w:hAnsi="Times New Roman" w:cs="Times New Roman"/>
        </w:rPr>
        <w:t xml:space="preserve">language, such as the web ontology language (OWL), allowing them to be understood by </w:t>
      </w:r>
      <w:proofErr w:type="spellStart"/>
      <w:r w:rsidRPr="00856733">
        <w:rPr>
          <w:rFonts w:ascii="Times New Roman" w:eastAsia="Times New Roman" w:hAnsi="Times New Roman" w:cs="Times New Roman"/>
        </w:rPr>
        <w:t>machines</w:t>
      </w:r>
      <w:ins w:id="23" w:author="John Beverley" w:date="2017-09-10T11:21:00Z">
        <w:r w:rsidR="00C92AB9" w:rsidRPr="00856733">
          <w:rPr>
            <w:rFonts w:ascii="Times New Roman" w:eastAsia="Times New Roman" w:hAnsi="Times New Roman" w:cs="Times New Roman"/>
          </w:rPr>
          <w:t>.</w:t>
        </w:r>
      </w:ins>
      <w:del w:id="24" w:author="John Beverley" w:date="2017-09-10T11:21:00Z">
        <w:r w:rsidRPr="00856733" w:rsidDel="00C92AB9">
          <w:rPr>
            <w:rFonts w:ascii="Times New Roman" w:eastAsia="Times New Roman" w:hAnsi="Times New Roman" w:cs="Times New Roman"/>
          </w:rPr>
          <w:delText>, and i</w:delText>
        </w:r>
      </w:del>
      <w:ins w:id="25" w:author="John Beverley" w:date="2017-09-10T11:21:00Z">
        <w:r w:rsidR="00C92AB9" w:rsidRPr="00856733">
          <w:rPr>
            <w:rFonts w:ascii="Times New Roman" w:eastAsia="Times New Roman" w:hAnsi="Times New Roman" w:cs="Times New Roman"/>
          </w:rPr>
          <w:t>I</w:t>
        </w:r>
      </w:ins>
      <w:r w:rsidRPr="00856733">
        <w:rPr>
          <w:rFonts w:ascii="Times New Roman" w:eastAsia="Times New Roman" w:hAnsi="Times New Roman" w:cs="Times New Roman"/>
        </w:rPr>
        <w:t>n</w:t>
      </w:r>
      <w:proofErr w:type="spellEnd"/>
      <w:r w:rsidRPr="00856733">
        <w:rPr>
          <w:rFonts w:ascii="Times New Roman" w:eastAsia="Times New Roman" w:hAnsi="Times New Roman" w:cs="Times New Roman"/>
        </w:rPr>
        <w:t xml:space="preserve"> the last decade, many ontologies for representing arguments have been </w:t>
      </w:r>
      <w:r w:rsidRPr="00856733">
        <w:rPr>
          <w:rFonts w:ascii="Times New Roman" w:eastAsia="Times New Roman" w:hAnsi="Times New Roman" w:cs="Times New Roman"/>
        </w:rPr>
        <w:lastRenderedPageBreak/>
        <w:t xml:space="preserve">developed with the goal of structuring, integrating, and reasoning over represented chains of inference. </w:t>
      </w:r>
    </w:p>
    <w:p w14:paraId="238897F6" w14:textId="45440C71" w:rsidR="00B84C69" w:rsidRPr="00856733" w:rsidRDefault="00B84C69" w:rsidP="00404262">
      <w:pPr>
        <w:spacing w:after="0" w:line="240" w:lineRule="auto"/>
        <w:rPr>
          <w:ins w:id="26" w:author="John Beverley" w:date="2017-09-10T11:33:00Z"/>
          <w:rFonts w:ascii="Times New Roman" w:eastAsia="Times New Roman" w:hAnsi="Times New Roman" w:cs="Times New Roman"/>
        </w:rPr>
      </w:pPr>
      <w:del w:id="27" w:author="John Beverley" w:date="2017-09-10T11:48:00Z">
        <w:r w:rsidRPr="00856733" w:rsidDel="00DA0B7C">
          <w:rPr>
            <w:rFonts w:ascii="Times New Roman" w:eastAsia="Times New Roman" w:hAnsi="Times New Roman" w:cs="Times New Roman"/>
          </w:rPr>
          <w:delText>We believe that a</w:delText>
        </w:r>
      </w:del>
      <w:ins w:id="28" w:author="John Beverley" w:date="2017-09-10T11:48:00Z">
        <w:r w:rsidR="00DA0B7C" w:rsidRPr="00856733">
          <w:rPr>
            <w:rFonts w:ascii="Times New Roman" w:eastAsia="Times New Roman" w:hAnsi="Times New Roman" w:cs="Times New Roman"/>
          </w:rPr>
          <w:tab/>
          <w:t>A</w:t>
        </w:r>
      </w:ins>
      <w:r w:rsidRPr="00856733">
        <w:rPr>
          <w:rFonts w:ascii="Times New Roman" w:eastAsia="Times New Roman" w:hAnsi="Times New Roman" w:cs="Times New Roman"/>
        </w:rPr>
        <w:t xml:space="preserve"> well-designed ontology of arguments requires adherence to certain methodological requirements. For instance, contemporary ontology reasoning resources require precise formal representations of data, often as logically defined classes linked together in a taxonomic structure of class and subclass relations.</w:t>
      </w:r>
      <w:r w:rsidRPr="00856733">
        <w:rPr>
          <w:rFonts w:ascii="Times New Roman" w:eastAsia="Times New Roman" w:hAnsi="Times New Roman" w:cs="Times New Roman"/>
          <w:vertAlign w:val="superscript"/>
        </w:rPr>
        <w:footnoteReference w:id="7"/>
      </w:r>
      <w:r w:rsidRPr="00856733">
        <w:rPr>
          <w:rFonts w:ascii="Times New Roman" w:eastAsia="Times New Roman" w:hAnsi="Times New Roman" w:cs="Times New Roman"/>
        </w:rPr>
        <w:t xml:space="preserve"> Moreover, precise formal representation should be compatible with, where possible, at least one widely-used upper-level ontology. This is because ontologies were designed, in part, to solve the problem of data silos, stockpiles of data coded in parochial languages inaccessible to other semantic technologies</w:t>
      </w:r>
      <w:r w:rsidRPr="00856733">
        <w:rPr>
          <w:rFonts w:ascii="Times New Roman" w:eastAsia="Times New Roman" w:hAnsi="Times New Roman" w:cs="Times New Roman"/>
          <w:vertAlign w:val="superscript"/>
        </w:rPr>
        <w:footnoteReference w:id="8"/>
      </w:r>
      <w:r w:rsidRPr="00856733">
        <w:rPr>
          <w:rFonts w:ascii="Times New Roman" w:eastAsia="Times New Roman" w:hAnsi="Times New Roman" w:cs="Times New Roman"/>
        </w:rPr>
        <w:t xml:space="preserve"> and upper-level ontologies provide a lingua franca into which consistently extended domain-level ontologies may be translated, thereby improving accessibility among data sets in various domains. In our survey, </w:t>
      </w:r>
      <w:del w:id="29" w:author="John Beverley" w:date="2017-09-10T11:23:00Z">
        <w:r w:rsidRPr="00856733" w:rsidDel="00C92AB9">
          <w:rPr>
            <w:rFonts w:ascii="Times New Roman" w:eastAsia="Times New Roman" w:hAnsi="Times New Roman" w:cs="Times New Roman"/>
          </w:rPr>
          <w:delText xml:space="preserve"> </w:delText>
        </w:r>
      </w:del>
      <w:r w:rsidRPr="00856733">
        <w:rPr>
          <w:rFonts w:ascii="Times New Roman" w:eastAsia="Times New Roman" w:hAnsi="Times New Roman" w:cs="Times New Roman"/>
        </w:rPr>
        <w:t xml:space="preserve">arguments in ontologies (and more broadly in semantic technologies), have often been produced for single, one-off projects. Such projects too often reflect the </w:t>
      </w:r>
      <w:del w:id="30" w:author="John Beverley" w:date="2017-09-10T11:23:00Z">
        <w:r w:rsidRPr="00856733" w:rsidDel="00C92AB9">
          <w:rPr>
            <w:rFonts w:ascii="Times New Roman" w:eastAsia="Times New Roman" w:hAnsi="Times New Roman" w:cs="Times New Roman"/>
          </w:rPr>
          <w:delText>parochial</w:delText>
        </w:r>
      </w:del>
      <w:ins w:id="31" w:author="John Beverley" w:date="2017-09-10T11:23:00Z">
        <w:r w:rsidR="00C92AB9" w:rsidRPr="00856733">
          <w:rPr>
            <w:rFonts w:ascii="Times New Roman" w:eastAsia="Times New Roman" w:hAnsi="Times New Roman" w:cs="Times New Roman"/>
          </w:rPr>
          <w:t>insular</w:t>
        </w:r>
      </w:ins>
      <w:r w:rsidRPr="00856733">
        <w:rPr>
          <w:rFonts w:ascii="Times New Roman" w:eastAsia="Times New Roman" w:hAnsi="Times New Roman" w:cs="Times New Roman"/>
        </w:rPr>
        <w:t xml:space="preserve"> concerns of a single researcher’s data set, or the particular end-goals of a single project. </w:t>
      </w:r>
      <w:commentRangeStart w:id="32"/>
      <w:r w:rsidRPr="00856733">
        <w:rPr>
          <w:rFonts w:ascii="Times New Roman" w:eastAsia="Times New Roman" w:hAnsi="Times New Roman" w:cs="Times New Roman"/>
        </w:rPr>
        <w:t xml:space="preserve">Thus, they often fail to meet a series of criteria </w:t>
      </w:r>
      <w:commentRangeEnd w:id="32"/>
      <w:r w:rsidR="00C92AB9" w:rsidRPr="00856733">
        <w:rPr>
          <w:rStyle w:val="CommentReference"/>
          <w:rFonts w:ascii="Times New Roman" w:hAnsi="Times New Roman" w:cs="Times New Roman"/>
          <w:sz w:val="24"/>
          <w:szCs w:val="24"/>
        </w:rPr>
        <w:commentReference w:id="32"/>
      </w:r>
      <w:r w:rsidRPr="00856733">
        <w:rPr>
          <w:rFonts w:ascii="Times New Roman" w:eastAsia="Times New Roman" w:hAnsi="Times New Roman" w:cs="Times New Roman"/>
        </w:rPr>
        <w:t xml:space="preserve">we believe are necessary for creating an ontology of arguments that may be re-purposed by multiple researchers who may use the same ontology for different projects.  </w:t>
      </w:r>
    </w:p>
    <w:p w14:paraId="5BB66E10" w14:textId="77777777" w:rsidR="00404262" w:rsidRPr="00856733" w:rsidRDefault="00404262" w:rsidP="00404262">
      <w:pPr>
        <w:spacing w:after="0" w:line="240" w:lineRule="auto"/>
        <w:ind w:firstLine="720"/>
        <w:rPr>
          <w:ins w:id="33" w:author="John Beverley" w:date="2017-09-10T11:33:00Z"/>
          <w:rFonts w:ascii="Times New Roman" w:eastAsia="Times New Roman" w:hAnsi="Times New Roman" w:cs="Times New Roman"/>
        </w:rPr>
      </w:pPr>
      <w:ins w:id="34" w:author="John Beverley" w:date="2017-09-10T11:33:00Z">
        <w:r w:rsidRPr="00856733">
          <w:rPr>
            <w:rFonts w:ascii="Times New Roman" w:eastAsia="Times New Roman" w:hAnsi="Times New Roman" w:cs="Times New Roman"/>
          </w:rPr>
          <w:t xml:space="preserve">In addition to methodological requirements, the domain of arguments suggests other </w:t>
        </w:r>
        <w:commentRangeStart w:id="35"/>
        <w:r w:rsidRPr="00856733">
          <w:rPr>
            <w:rFonts w:ascii="Times New Roman" w:eastAsia="Times New Roman" w:hAnsi="Times New Roman" w:cs="Times New Roman"/>
          </w:rPr>
          <w:t>adequacy</w:t>
        </w:r>
      </w:ins>
      <w:commentRangeEnd w:id="35"/>
      <w:ins w:id="36" w:author="John Beverley" w:date="2017-09-10T11:39:00Z">
        <w:r w:rsidR="005620BD" w:rsidRPr="00856733">
          <w:rPr>
            <w:rStyle w:val="CommentReference"/>
            <w:rFonts w:ascii="Times New Roman" w:hAnsi="Times New Roman" w:cs="Times New Roman"/>
            <w:sz w:val="24"/>
            <w:szCs w:val="24"/>
          </w:rPr>
          <w:commentReference w:id="35"/>
        </w:r>
      </w:ins>
      <w:ins w:id="37" w:author="John Beverley" w:date="2017-09-10T11:33:00Z">
        <w:r w:rsidRPr="00856733">
          <w:rPr>
            <w:rFonts w:ascii="Times New Roman" w:eastAsia="Times New Roman" w:hAnsi="Times New Roman" w:cs="Times New Roman"/>
          </w:rPr>
          <w:t xml:space="preserve"> constraints. For example, arguments are often expressed through combinations of sentences, but we should not confuse arguments with collections of sentences. Sentences are grammatical entities used by speakers of a language to convey meaning or content. For example, the English sentence “Snow is white” may be used by a speaker to express that </w:t>
        </w:r>
        <w:r w:rsidRPr="00856733">
          <w:rPr>
            <w:rFonts w:ascii="Times New Roman" w:eastAsia="Times New Roman" w:hAnsi="Times New Roman" w:cs="Times New Roman"/>
            <w:i/>
          </w:rPr>
          <w:t>Snow is white</w:t>
        </w:r>
        <w:r w:rsidRPr="00856733">
          <w:rPr>
            <w:rFonts w:ascii="Times New Roman" w:eastAsia="Times New Roman" w:hAnsi="Times New Roman" w:cs="Times New Roman"/>
          </w:rPr>
          <w:t>, i.e. that the world is as the speaker describes. Arguments are not grammatical entities. Rather, arguments are collections of expressed contents of grammatical entities. Witness, a given sentence and expressed content may come apart. One may use the German sentence “</w:t>
        </w:r>
        <w:proofErr w:type="spellStart"/>
        <w:r w:rsidRPr="00856733">
          <w:rPr>
            <w:rFonts w:ascii="Times New Roman" w:eastAsia="Times New Roman" w:hAnsi="Times New Roman" w:cs="Times New Roman"/>
          </w:rPr>
          <w:t>Schnee</w:t>
        </w:r>
        <w:proofErr w:type="spellEnd"/>
        <w:r w:rsidRPr="00856733">
          <w:rPr>
            <w:rFonts w:ascii="Times New Roman" w:eastAsia="Times New Roman" w:hAnsi="Times New Roman" w:cs="Times New Roman"/>
          </w:rPr>
          <w:t xml:space="preserve"> is </w:t>
        </w:r>
        <w:proofErr w:type="spellStart"/>
        <w:r w:rsidRPr="00856733">
          <w:rPr>
            <w:rFonts w:ascii="Times New Roman" w:eastAsia="Times New Roman" w:hAnsi="Times New Roman" w:cs="Times New Roman"/>
          </w:rPr>
          <w:t>weiss</w:t>
        </w:r>
        <w:proofErr w:type="spellEnd"/>
        <w:r w:rsidRPr="00856733">
          <w:rPr>
            <w:rFonts w:ascii="Times New Roman" w:eastAsia="Times New Roman" w:hAnsi="Times New Roman" w:cs="Times New Roman"/>
          </w:rPr>
          <w:t xml:space="preserve">” to express the content </w:t>
        </w:r>
        <w:r w:rsidRPr="00856733">
          <w:rPr>
            <w:rFonts w:ascii="Times New Roman" w:eastAsia="Times New Roman" w:hAnsi="Times New Roman" w:cs="Times New Roman"/>
            <w:i/>
          </w:rPr>
          <w:t>Snow is white</w:t>
        </w:r>
        <w:r w:rsidRPr="00856733">
          <w:rPr>
            <w:rFonts w:ascii="Times New Roman" w:eastAsia="Times New Roman" w:hAnsi="Times New Roman" w:cs="Times New Roman"/>
          </w:rPr>
          <w:t xml:space="preserve">, the same content expressed by the English speaker. In other words, the same content may be expressed by distinct sentences. In the other direction, a sentence type may express distinct contents, e.g. when I utter “I am late for class” is the same sentence type, but expresses different content if uttered by someone else. Indeed, some sentences do not appear to express any content, e.g. “Green ideals peep curiously.” Hence, a sentence may be used to express distinct content, or no content at all. Clearly, sentences and what they express come apart, and these remarks generalize to arguments. For an argument may be expressed in both English and German sentences, yet have the same content. Similarly, were you and I both to utter “I am hungry, therefore someone is hungry”, we would express distinct arguments. Clearly then too, collections of sentences and the arguments they express come apart, facts an ontology of arguments should be flexible enough to reflect. </w:t>
        </w:r>
      </w:ins>
    </w:p>
    <w:p w14:paraId="00A95533" w14:textId="1EBB8841" w:rsidR="00404262" w:rsidRPr="00856733" w:rsidRDefault="00404262" w:rsidP="00404262">
      <w:pPr>
        <w:spacing w:after="0" w:line="240" w:lineRule="auto"/>
        <w:ind w:firstLine="720"/>
        <w:rPr>
          <w:ins w:id="38" w:author="John Beverley" w:date="2017-09-10T11:33:00Z"/>
          <w:rFonts w:ascii="Times New Roman" w:eastAsia="Times New Roman" w:hAnsi="Times New Roman" w:cs="Times New Roman"/>
        </w:rPr>
      </w:pPr>
      <w:ins w:id="39" w:author="John Beverley" w:date="2017-09-10T11:33:00Z">
        <w:r w:rsidRPr="00856733">
          <w:rPr>
            <w:rFonts w:ascii="Times New Roman" w:eastAsia="Times New Roman" w:hAnsi="Times New Roman" w:cs="Times New Roman"/>
          </w:rPr>
          <w:t xml:space="preserve">Relatedly, sentences and </w:t>
        </w:r>
      </w:ins>
      <w:ins w:id="40" w:author="John Beverley" w:date="2017-09-10T12:07:00Z">
        <w:r w:rsidR="007A468B" w:rsidRPr="00856733">
          <w:rPr>
            <w:rFonts w:ascii="Times New Roman" w:eastAsia="Times New Roman" w:hAnsi="Times New Roman" w:cs="Times New Roman"/>
          </w:rPr>
          <w:t xml:space="preserve">sentence </w:t>
        </w:r>
      </w:ins>
      <w:ins w:id="41" w:author="John Beverley" w:date="2017-09-10T11:33:00Z">
        <w:r w:rsidRPr="00856733">
          <w:rPr>
            <w:rFonts w:ascii="Times New Roman" w:eastAsia="Times New Roman" w:hAnsi="Times New Roman" w:cs="Times New Roman"/>
          </w:rPr>
          <w:t xml:space="preserve">content should be distinguished from force, i.e. the force of an assertion, the force of a command, etc. The same sentence may be used to express content with different force.  For example, “You miss me” may be used to make an assertion (describing an addressee’s feelings), a command (that you do miss me), or question (wondering whether you do). In each case the sentence is the same, and in each case the content expressed is as well. What is conveyed, however, may be distinct in terms of force, e.g. assertion, command, </w:t>
        </w:r>
        <w:r w:rsidRPr="00856733">
          <w:rPr>
            <w:rFonts w:ascii="Times New Roman" w:eastAsia="Times New Roman" w:hAnsi="Times New Roman" w:cs="Times New Roman"/>
          </w:rPr>
          <w:lastRenderedPageBreak/>
          <w:t>question, etc. Assertions are typically associated with declarative sentences. As such we will largely concern ourselves with the contents and combinations of contents of declarative sentences. Nevertheless, an ontology of arguments should remain open to arguments involving content conveyed with other speech acts, e.g. commands, questions. To take just the first, commands are typically associated imperative sentences. For example:</w:t>
        </w:r>
      </w:ins>
    </w:p>
    <w:p w14:paraId="7B3642E4" w14:textId="77777777" w:rsidR="00404262" w:rsidRPr="00856733" w:rsidRDefault="00404262" w:rsidP="00404262">
      <w:pPr>
        <w:pStyle w:val="ListParagraph"/>
        <w:numPr>
          <w:ilvl w:val="4"/>
          <w:numId w:val="18"/>
        </w:numPr>
        <w:spacing w:after="0" w:line="240" w:lineRule="auto"/>
        <w:ind w:left="1440" w:hanging="720"/>
        <w:rPr>
          <w:ins w:id="42" w:author="John Beverley" w:date="2017-09-10T11:33:00Z"/>
          <w:rFonts w:ascii="Times New Roman" w:eastAsia="Times New Roman" w:hAnsi="Times New Roman" w:cs="Times New Roman"/>
        </w:rPr>
      </w:pPr>
      <w:ins w:id="43" w:author="John Beverley" w:date="2017-09-10T11:33:00Z">
        <w:r w:rsidRPr="00856733">
          <w:rPr>
            <w:rFonts w:ascii="Times New Roman" w:eastAsia="Times New Roman" w:hAnsi="Times New Roman" w:cs="Times New Roman"/>
          </w:rPr>
          <w:t>Hold the door if you want to keep your job!</w:t>
        </w:r>
      </w:ins>
    </w:p>
    <w:p w14:paraId="6BB11BF7" w14:textId="77777777" w:rsidR="00404262" w:rsidRPr="00856733" w:rsidRDefault="00404262" w:rsidP="00404262">
      <w:pPr>
        <w:pStyle w:val="ListParagraph"/>
        <w:numPr>
          <w:ilvl w:val="4"/>
          <w:numId w:val="18"/>
        </w:numPr>
        <w:spacing w:after="0" w:line="240" w:lineRule="auto"/>
        <w:ind w:left="1440" w:hanging="720"/>
        <w:rPr>
          <w:ins w:id="44" w:author="John Beverley" w:date="2017-09-10T11:33:00Z"/>
          <w:rFonts w:ascii="Times New Roman" w:eastAsia="Times New Roman" w:hAnsi="Times New Roman" w:cs="Times New Roman"/>
        </w:rPr>
      </w:pPr>
      <w:ins w:id="45" w:author="John Beverley" w:date="2017-09-10T11:33:00Z">
        <w:r w:rsidRPr="00856733">
          <w:rPr>
            <w:rFonts w:ascii="Times New Roman" w:eastAsia="Times New Roman" w:hAnsi="Times New Roman" w:cs="Times New Roman"/>
          </w:rPr>
          <w:t>You want to keep your job</w:t>
        </w:r>
      </w:ins>
    </w:p>
    <w:p w14:paraId="048AB0C5" w14:textId="77777777" w:rsidR="00404262" w:rsidRPr="00856733" w:rsidRDefault="00404262" w:rsidP="00404262">
      <w:pPr>
        <w:pStyle w:val="ListParagraph"/>
        <w:numPr>
          <w:ilvl w:val="4"/>
          <w:numId w:val="18"/>
        </w:numPr>
        <w:spacing w:after="0" w:line="240" w:lineRule="auto"/>
        <w:ind w:left="1440" w:hanging="720"/>
        <w:rPr>
          <w:ins w:id="46" w:author="John Beverley" w:date="2017-09-10T11:33:00Z"/>
          <w:rFonts w:ascii="Times New Roman" w:eastAsia="Times New Roman" w:hAnsi="Times New Roman" w:cs="Times New Roman"/>
        </w:rPr>
      </w:pPr>
      <w:ins w:id="47" w:author="John Beverley" w:date="2017-09-10T11:33:00Z">
        <w:r w:rsidRPr="00856733">
          <w:rPr>
            <w:rFonts w:ascii="Times New Roman" w:eastAsia="Times New Roman" w:hAnsi="Times New Roman" w:cs="Times New Roman"/>
          </w:rPr>
          <w:t>Hence, hold the door!</w:t>
        </w:r>
      </w:ins>
    </w:p>
    <w:p w14:paraId="57AC278B" w14:textId="3565873F" w:rsidR="00404262" w:rsidRPr="00856733" w:rsidRDefault="00404262" w:rsidP="00404262">
      <w:pPr>
        <w:spacing w:after="0" w:line="240" w:lineRule="auto"/>
        <w:rPr>
          <w:ins w:id="48" w:author="John Beverley" w:date="2017-09-10T11:33:00Z"/>
          <w:rFonts w:ascii="Times New Roman" w:eastAsia="Times New Roman" w:hAnsi="Times New Roman" w:cs="Times New Roman"/>
        </w:rPr>
      </w:pPr>
      <w:ins w:id="49" w:author="John Beverley" w:date="2017-09-10T11:33:00Z">
        <w:r w:rsidRPr="00856733">
          <w:rPr>
            <w:rFonts w:ascii="Times New Roman" w:eastAsia="Times New Roman" w:hAnsi="Times New Roman" w:cs="Times New Roman"/>
          </w:rPr>
          <w:t>The first and third lines plausibly represent content expressed using imperative sentences, conveyed with the force of commands. Since there are such arguments, they are plausibly within purview of an ontology of arguments. Similar remarks apply to arguments involving questions. Relatedly, an argument ontology should remain, as far as possible, compatible with multiple approaches to logic. For one, adequate characterizations of imperative and interrogative content suggest logics more permissive than classical will be needed.</w:t>
        </w:r>
        <w:r w:rsidRPr="00856733">
          <w:rPr>
            <w:rStyle w:val="FootnoteReference"/>
            <w:rFonts w:ascii="Times New Roman" w:eastAsia="Times New Roman" w:hAnsi="Times New Roman" w:cs="Times New Roman"/>
          </w:rPr>
          <w:footnoteReference w:id="9"/>
        </w:r>
        <w:r w:rsidRPr="00856733">
          <w:rPr>
            <w:rFonts w:ascii="Times New Roman" w:eastAsia="Times New Roman" w:hAnsi="Times New Roman" w:cs="Times New Roman"/>
          </w:rPr>
          <w:t xml:space="preserve"> For another, arguments routinely involve sentences employing modal notions, e.g. claims about obligation, permissibility, necessity, possibility, etc., formal representations of which typically go beyond classical logic. For a third, arguments in some domains may be better suited by representation with non-classical domains, e.g. mathematics represented within intuitionist frameworks. An adequate ontology of arguments will permit users the flexibility to choose which logic best characterizes a domain.    </w:t>
        </w:r>
      </w:ins>
    </w:p>
    <w:p w14:paraId="0275DF42" w14:textId="77777777" w:rsidR="00404262" w:rsidRPr="00856733" w:rsidRDefault="00404262" w:rsidP="00404262">
      <w:pPr>
        <w:spacing w:after="0" w:line="240" w:lineRule="auto"/>
        <w:ind w:firstLine="720"/>
        <w:rPr>
          <w:ins w:id="56" w:author="John Beverley" w:date="2017-09-10T11:33:00Z"/>
          <w:rFonts w:ascii="Times New Roman" w:eastAsia="Times New Roman" w:hAnsi="Times New Roman" w:cs="Times New Roman"/>
        </w:rPr>
      </w:pPr>
      <w:ins w:id="57" w:author="John Beverley" w:date="2017-09-10T11:33:00Z">
        <w:r w:rsidRPr="00856733">
          <w:rPr>
            <w:rFonts w:ascii="Times New Roman" w:eastAsia="Times New Roman" w:hAnsi="Times New Roman" w:cs="Times New Roman"/>
          </w:rPr>
          <w:t xml:space="preserve">Constituents of arguments have different roles, another adequacy constraint. Intuitively, arguments have a number of premises and a single conclusion which follows from the premises. In some cases, an argument may involve a supposition used to support the conclusion in some manner. </w:t>
        </w:r>
      </w:ins>
    </w:p>
    <w:p w14:paraId="7F029FB2" w14:textId="77777777" w:rsidR="00404262" w:rsidRPr="00856733" w:rsidRDefault="00404262" w:rsidP="00404262">
      <w:pPr>
        <w:spacing w:after="0" w:line="240" w:lineRule="auto"/>
        <w:ind w:firstLine="720"/>
        <w:rPr>
          <w:ins w:id="58" w:author="John Beverley" w:date="2017-09-10T11:33:00Z"/>
          <w:rFonts w:ascii="Times New Roman" w:eastAsia="Times New Roman" w:hAnsi="Times New Roman" w:cs="Times New Roman"/>
        </w:rPr>
      </w:pPr>
      <w:ins w:id="59" w:author="John Beverley" w:date="2017-09-10T11:33:00Z">
        <w:r w:rsidRPr="00856733">
          <w:rPr>
            <w:rFonts w:ascii="Times New Roman" w:eastAsia="Times New Roman" w:hAnsi="Times New Roman" w:cs="Times New Roman"/>
          </w:rPr>
          <w:t>(1) If Susan leaves work early she’ll go home and to the gym</w:t>
        </w:r>
      </w:ins>
    </w:p>
    <w:p w14:paraId="22B55CC4" w14:textId="77777777" w:rsidR="00404262" w:rsidRPr="00856733" w:rsidRDefault="00404262" w:rsidP="00404262">
      <w:pPr>
        <w:spacing w:after="0" w:line="240" w:lineRule="auto"/>
        <w:ind w:firstLine="720"/>
        <w:rPr>
          <w:ins w:id="60" w:author="John Beverley" w:date="2017-09-10T11:33:00Z"/>
          <w:rFonts w:ascii="Times New Roman" w:eastAsia="Times New Roman" w:hAnsi="Times New Roman" w:cs="Times New Roman"/>
        </w:rPr>
      </w:pPr>
      <w:ins w:id="61" w:author="John Beverley" w:date="2017-09-10T11:33:00Z">
        <w:r w:rsidRPr="00856733">
          <w:rPr>
            <w:rFonts w:ascii="Times New Roman" w:eastAsia="Times New Roman" w:hAnsi="Times New Roman" w:cs="Times New Roman"/>
          </w:rPr>
          <w:t>(2)        SUPPOSE Susan leaves work early</w:t>
        </w:r>
      </w:ins>
    </w:p>
    <w:p w14:paraId="22B48161" w14:textId="77777777" w:rsidR="00404262" w:rsidRPr="00856733" w:rsidRDefault="00404262" w:rsidP="00404262">
      <w:pPr>
        <w:spacing w:after="0" w:line="240" w:lineRule="auto"/>
        <w:ind w:firstLine="720"/>
        <w:rPr>
          <w:ins w:id="62" w:author="John Beverley" w:date="2017-09-10T11:33:00Z"/>
          <w:rFonts w:ascii="Times New Roman" w:eastAsia="Times New Roman" w:hAnsi="Times New Roman" w:cs="Times New Roman"/>
        </w:rPr>
      </w:pPr>
      <w:ins w:id="63" w:author="John Beverley" w:date="2017-09-10T11:33:00Z">
        <w:r w:rsidRPr="00856733">
          <w:rPr>
            <w:rFonts w:ascii="Times New Roman" w:eastAsia="Times New Roman" w:hAnsi="Times New Roman" w:cs="Times New Roman"/>
          </w:rPr>
          <w:t>(3)                          Hence, Susan will go home and to the gym</w:t>
        </w:r>
      </w:ins>
    </w:p>
    <w:p w14:paraId="01D4263B" w14:textId="77777777" w:rsidR="00404262" w:rsidRPr="00856733" w:rsidRDefault="00404262" w:rsidP="00404262">
      <w:pPr>
        <w:spacing w:after="0" w:line="240" w:lineRule="auto"/>
        <w:ind w:firstLine="720"/>
        <w:rPr>
          <w:ins w:id="64" w:author="John Beverley" w:date="2017-09-10T11:33:00Z"/>
          <w:rFonts w:ascii="Times New Roman" w:eastAsia="Times New Roman" w:hAnsi="Times New Roman" w:cs="Times New Roman"/>
        </w:rPr>
      </w:pPr>
      <w:ins w:id="65" w:author="John Beverley" w:date="2017-09-10T11:33:00Z">
        <w:r w:rsidRPr="00856733">
          <w:rPr>
            <w:rFonts w:ascii="Times New Roman" w:eastAsia="Times New Roman" w:hAnsi="Times New Roman" w:cs="Times New Roman"/>
          </w:rPr>
          <w:t>(4)                          Hence, Susan will go home</w:t>
        </w:r>
      </w:ins>
    </w:p>
    <w:p w14:paraId="42CB5D8E" w14:textId="77777777" w:rsidR="00404262" w:rsidRPr="00856733" w:rsidRDefault="00404262" w:rsidP="00404262">
      <w:pPr>
        <w:spacing w:after="0" w:line="240" w:lineRule="auto"/>
        <w:ind w:firstLine="720"/>
        <w:rPr>
          <w:ins w:id="66" w:author="John Beverley" w:date="2017-09-10T11:33:00Z"/>
          <w:rFonts w:ascii="Times New Roman" w:eastAsia="Times New Roman" w:hAnsi="Times New Roman" w:cs="Times New Roman"/>
        </w:rPr>
      </w:pPr>
      <w:ins w:id="67" w:author="John Beverley" w:date="2017-09-10T11:33:00Z">
        <w:r w:rsidRPr="00856733">
          <w:rPr>
            <w:rFonts w:ascii="Times New Roman" w:eastAsia="Times New Roman" w:hAnsi="Times New Roman" w:cs="Times New Roman"/>
          </w:rPr>
          <w:t>(5) Hence, if Susan leaves work early then Susan will go home</w:t>
        </w:r>
      </w:ins>
    </w:p>
    <w:p w14:paraId="0ED0EC4E" w14:textId="77777777" w:rsidR="00404262" w:rsidRPr="00856733" w:rsidRDefault="00404262" w:rsidP="00404262">
      <w:pPr>
        <w:spacing w:after="0" w:line="240" w:lineRule="auto"/>
        <w:rPr>
          <w:ins w:id="68" w:author="John Beverley" w:date="2017-09-10T11:33:00Z"/>
          <w:rFonts w:ascii="Times New Roman" w:eastAsia="Times New Roman" w:hAnsi="Times New Roman" w:cs="Times New Roman"/>
        </w:rPr>
        <w:pPrChange w:id="69" w:author="John Beverley" w:date="2017-08-30T11:37:00Z">
          <w:pPr>
            <w:ind w:firstLine="720"/>
          </w:pPr>
        </w:pPrChange>
      </w:pPr>
      <w:ins w:id="70" w:author="John Beverley" w:date="2017-09-10T11:33:00Z">
        <w:r w:rsidRPr="00856733">
          <w:rPr>
            <w:rFonts w:ascii="Times New Roman" w:eastAsia="Times New Roman" w:hAnsi="Times New Roman" w:cs="Times New Roman"/>
          </w:rPr>
          <w:t>Here we have a simple argument involving a plausibly supposition, reflected on line (2), with consequences extending to line (4). Given line (1) and the supposed line (2), line (5) intuitively follows. In other cases, an argument may have a single premise and conclusion, the content of which is the same. For example, the following question-begging argument plausibly represents the same content playing two roles:</w:t>
        </w:r>
      </w:ins>
    </w:p>
    <w:p w14:paraId="00061D0B" w14:textId="77777777" w:rsidR="00404262" w:rsidRPr="00856733" w:rsidRDefault="00404262" w:rsidP="00404262">
      <w:pPr>
        <w:pStyle w:val="ListParagraph"/>
        <w:numPr>
          <w:ilvl w:val="4"/>
          <w:numId w:val="19"/>
        </w:numPr>
        <w:spacing w:after="0" w:line="240" w:lineRule="auto"/>
        <w:ind w:left="1440" w:hanging="720"/>
        <w:rPr>
          <w:ins w:id="71" w:author="John Beverley" w:date="2017-09-10T11:33:00Z"/>
          <w:rFonts w:ascii="Times New Roman" w:eastAsia="Times New Roman" w:hAnsi="Times New Roman" w:cs="Times New Roman"/>
          <w:rPrChange w:id="72" w:author="John Beverley" w:date="2017-08-30T11:29:00Z">
            <w:rPr>
              <w:ins w:id="73" w:author="John Beverley" w:date="2017-09-10T11:33:00Z"/>
            </w:rPr>
          </w:rPrChange>
        </w:rPr>
        <w:pPrChange w:id="74" w:author="John Beverley" w:date="2017-08-30T11:29:00Z">
          <w:pPr>
            <w:ind w:firstLine="720"/>
          </w:pPr>
        </w:pPrChange>
      </w:pPr>
      <w:ins w:id="75" w:author="John Beverley" w:date="2017-09-10T11:33:00Z">
        <w:r w:rsidRPr="00856733">
          <w:rPr>
            <w:rFonts w:ascii="Times New Roman" w:eastAsia="Times New Roman" w:hAnsi="Times New Roman" w:cs="Times New Roman"/>
            <w:rPrChange w:id="76" w:author="John Beverley" w:date="2017-08-30T11:29:00Z">
              <w:rPr>
                <w:rFonts w:ascii="Arial" w:eastAsia="Arial" w:hAnsi="Arial" w:cs="Arial"/>
                <w:color w:val="000000"/>
                <w:sz w:val="22"/>
                <w:szCs w:val="22"/>
                <w:lang w:val="en"/>
              </w:rPr>
            </w:rPrChange>
          </w:rPr>
          <w:t>God exists</w:t>
        </w:r>
      </w:ins>
    </w:p>
    <w:p w14:paraId="0594E506" w14:textId="77777777" w:rsidR="00404262" w:rsidRPr="00856733" w:rsidRDefault="00404262" w:rsidP="00404262">
      <w:pPr>
        <w:pStyle w:val="ListParagraph"/>
        <w:numPr>
          <w:ilvl w:val="4"/>
          <w:numId w:val="19"/>
        </w:numPr>
        <w:spacing w:after="0" w:line="240" w:lineRule="auto"/>
        <w:ind w:left="1440" w:hanging="720"/>
        <w:rPr>
          <w:ins w:id="77" w:author="John Beverley" w:date="2017-09-10T11:33:00Z"/>
          <w:rFonts w:ascii="Times New Roman" w:eastAsia="Times New Roman" w:hAnsi="Times New Roman" w:cs="Times New Roman"/>
          <w:rPrChange w:id="78" w:author="John Beverley" w:date="2017-08-30T11:29:00Z">
            <w:rPr>
              <w:ins w:id="79" w:author="John Beverley" w:date="2017-09-10T11:33:00Z"/>
            </w:rPr>
          </w:rPrChange>
        </w:rPr>
        <w:pPrChange w:id="80" w:author="John Beverley" w:date="2017-08-30T11:29:00Z">
          <w:pPr>
            <w:ind w:firstLine="720"/>
          </w:pPr>
        </w:pPrChange>
      </w:pPr>
      <w:ins w:id="81" w:author="John Beverley" w:date="2017-09-10T11:33:00Z">
        <w:r w:rsidRPr="00856733">
          <w:rPr>
            <w:rFonts w:ascii="Times New Roman" w:eastAsia="Times New Roman" w:hAnsi="Times New Roman" w:cs="Times New Roman"/>
          </w:rPr>
          <w:t>Hence, God exists</w:t>
        </w:r>
      </w:ins>
    </w:p>
    <w:p w14:paraId="3C22C93C" w14:textId="7B2DE3BE" w:rsidR="00404262" w:rsidRPr="00856733" w:rsidRDefault="00404262" w:rsidP="00404262">
      <w:pPr>
        <w:spacing w:after="0" w:line="240" w:lineRule="auto"/>
        <w:rPr>
          <w:ins w:id="82" w:author="John Beverley" w:date="2017-09-10T11:33:00Z"/>
          <w:rFonts w:ascii="Times New Roman" w:eastAsia="Times New Roman" w:hAnsi="Times New Roman" w:cs="Times New Roman"/>
        </w:rPr>
        <w:pPrChange w:id="83" w:author="John Beverley" w:date="2017-08-30T11:30:00Z">
          <w:pPr>
            <w:ind w:firstLine="720"/>
          </w:pPr>
        </w:pPrChange>
      </w:pPr>
      <w:ins w:id="84" w:author="John Beverley" w:date="2017-09-10T11:33:00Z">
        <w:r w:rsidRPr="00856733">
          <w:rPr>
            <w:rFonts w:ascii="Times New Roman" w:eastAsia="Times New Roman" w:hAnsi="Times New Roman" w:cs="Times New Roman"/>
          </w:rPr>
          <w:t xml:space="preserve">An argument ontology should permit distinguishing the mere repetition of </w:t>
        </w:r>
      </w:ins>
      <w:ins w:id="85" w:author="John Beverley" w:date="2017-09-10T12:07:00Z">
        <w:r w:rsidR="003B0016" w:rsidRPr="00856733">
          <w:rPr>
            <w:rFonts w:ascii="Times New Roman" w:eastAsia="Times New Roman" w:hAnsi="Times New Roman" w:cs="Times New Roman"/>
          </w:rPr>
          <w:t xml:space="preserve">sentence </w:t>
        </w:r>
      </w:ins>
      <w:ins w:id="86" w:author="John Beverley" w:date="2017-09-10T11:33:00Z">
        <w:r w:rsidRPr="00856733">
          <w:rPr>
            <w:rFonts w:ascii="Times New Roman" w:eastAsia="Times New Roman" w:hAnsi="Times New Roman" w:cs="Times New Roman"/>
          </w:rPr>
          <w:t xml:space="preserve">content in an argument, from claims that certain content follows from other content, and should similarly reflect the use of content as a supposition rather than a premise. Relatedly, an argument ontology should permit representing differences in validity and soundness. The question-begging argument is, by classical standards, valid. Whether it is sound, however, depends on whether the premise is true. Now, whether it is true or not is a matter of the world. This is the case independent of whether any individual is convinced by the argument. Typically, however, arguments are offered to persuade individuals to accept a conclusion. In such cases, whether the premise is true or not is important, but what becomes more salient are the reasons individuals have for accepting or rejecting the premise. Hence, an argument ontology should reflect the role </w:t>
        </w:r>
        <w:r w:rsidRPr="00856733">
          <w:rPr>
            <w:rFonts w:ascii="Times New Roman" w:eastAsia="Times New Roman" w:hAnsi="Times New Roman" w:cs="Times New Roman"/>
          </w:rPr>
          <w:lastRenderedPageBreak/>
          <w:t xml:space="preserve">reasons play in accepting or rejecting premises. A natural way to do so is by representing arguments in a canonical form, where premises are explicit, so that reasons for or against them may be easily associated. Moreover, explicitly characterizing the structure of arguments provides an avenue for counterarguments to be posed to targeted premises or the conclusion of a given argument, with accompanying reasons for accepting and rejected premises. An argument ontology then should permit comparisons of arguments and reasons in this manner. </w:t>
        </w:r>
      </w:ins>
    </w:p>
    <w:p w14:paraId="552DDE4F" w14:textId="00D7DC54" w:rsidR="00404262" w:rsidRPr="00856733" w:rsidRDefault="00404262" w:rsidP="00404262">
      <w:pPr>
        <w:spacing w:after="0" w:line="240" w:lineRule="auto"/>
        <w:ind w:firstLine="720"/>
        <w:rPr>
          <w:rFonts w:ascii="Times New Roman" w:eastAsia="Times New Roman" w:hAnsi="Times New Roman" w:cs="Times New Roman"/>
        </w:rPr>
        <w:pPrChange w:id="87" w:author="John Beverley" w:date="2017-09-10T11:33:00Z">
          <w:pPr/>
        </w:pPrChange>
      </w:pPr>
      <w:ins w:id="88" w:author="John Beverley" w:date="2017-09-10T11:33:00Z">
        <w:r w:rsidRPr="00856733">
          <w:rPr>
            <w:rFonts w:ascii="Times New Roman" w:eastAsia="Times New Roman" w:hAnsi="Times New Roman" w:cs="Times New Roman"/>
          </w:rPr>
          <w:t xml:space="preserve">An argument ontology meeting the above adequacy constraints provides a firm foundation for computational reasoning and gains the advantages of upper-level compatibility, while remaining flexible enough to accommodate a wide range of arguments and counterarguments. For clarity, the adequacy constraints are provided </w:t>
        </w:r>
        <w:commentRangeStart w:id="89"/>
        <w:r w:rsidRPr="00856733">
          <w:rPr>
            <w:rFonts w:ascii="Times New Roman" w:eastAsia="Times New Roman" w:hAnsi="Times New Roman" w:cs="Times New Roman"/>
          </w:rPr>
          <w:t>here</w:t>
        </w:r>
        <w:commentRangeEnd w:id="89"/>
        <w:r w:rsidRPr="00856733">
          <w:rPr>
            <w:rStyle w:val="CommentReference"/>
            <w:rFonts w:ascii="Times New Roman" w:hAnsi="Times New Roman" w:cs="Times New Roman"/>
            <w:sz w:val="24"/>
            <w:szCs w:val="24"/>
          </w:rPr>
          <w:commentReference w:id="89"/>
        </w:r>
        <w:r w:rsidRPr="00856733">
          <w:rPr>
            <w:rFonts w:ascii="Times New Roman" w:eastAsia="Times New Roman" w:hAnsi="Times New Roman" w:cs="Times New Roman"/>
          </w:rPr>
          <w:t xml:space="preserve">: </w:t>
        </w:r>
      </w:ins>
    </w:p>
    <w:p w14:paraId="4A3A853E" w14:textId="0F57A627" w:rsidR="00B84C69" w:rsidRPr="00856733" w:rsidDel="00C92AB9" w:rsidRDefault="00B84C69" w:rsidP="00404262">
      <w:pPr>
        <w:spacing w:after="0" w:line="240" w:lineRule="auto"/>
        <w:rPr>
          <w:del w:id="90" w:author="John Beverley" w:date="2017-09-10T11:23:00Z"/>
          <w:rFonts w:ascii="Times New Roman" w:eastAsia="Times New Roman" w:hAnsi="Times New Roman" w:cs="Times New Roman"/>
        </w:rPr>
      </w:pPr>
      <w:del w:id="91" w:author="John Beverley" w:date="2017-09-10T11:33:00Z">
        <w:r w:rsidRPr="00856733" w:rsidDel="00404262">
          <w:rPr>
            <w:rFonts w:ascii="Times New Roman" w:eastAsia="Times New Roman" w:hAnsi="Times New Roman" w:cs="Times New Roman"/>
          </w:rPr>
          <w:delText>Here are some criteria we believe an ontology of arguments should meet in order to be re-used by third parties:</w:delText>
        </w:r>
      </w:del>
    </w:p>
    <w:p w14:paraId="4216834D" w14:textId="308DEE40" w:rsidR="00B84C69" w:rsidRPr="00856733" w:rsidDel="00404262" w:rsidRDefault="00B84C69" w:rsidP="00404262">
      <w:pPr>
        <w:spacing w:after="0" w:line="240" w:lineRule="auto"/>
        <w:rPr>
          <w:del w:id="92" w:author="John Beverley" w:date="2017-09-10T11:33:00Z"/>
          <w:rFonts w:ascii="Times New Roman" w:eastAsia="Times New Roman" w:hAnsi="Times New Roman" w:cs="Times New Roman"/>
        </w:rPr>
      </w:pPr>
      <w:del w:id="93" w:author="John Beverley" w:date="2017-09-10T11:23:00Z">
        <w:r w:rsidRPr="00856733" w:rsidDel="00C92AB9">
          <w:rPr>
            <w:rFonts w:ascii="Times New Roman" w:eastAsia="Times New Roman" w:hAnsi="Times New Roman" w:cs="Times New Roman"/>
          </w:rPr>
          <w:delText xml:space="preserve"> </w:delText>
        </w:r>
      </w:del>
    </w:p>
    <w:p w14:paraId="74B7EA66" w14:textId="58A6DDD4" w:rsidR="00B84C69" w:rsidRPr="00856733" w:rsidRDefault="00B84C69" w:rsidP="005620BD">
      <w:pPr>
        <w:spacing w:after="0" w:line="240" w:lineRule="auto"/>
        <w:ind w:left="1170" w:right="720" w:hanging="450"/>
        <w:rPr>
          <w:rFonts w:ascii="Times New Roman" w:eastAsia="Times New Roman" w:hAnsi="Times New Roman" w:cs="Times New Roman"/>
        </w:rPr>
        <w:pPrChange w:id="94" w:author="John Beverley" w:date="2017-09-10T11:42:00Z">
          <w:pPr>
            <w:spacing w:after="0" w:line="240" w:lineRule="auto"/>
          </w:pPr>
        </w:pPrChange>
      </w:pPr>
      <w:r w:rsidRPr="00856733">
        <w:rPr>
          <w:rFonts w:ascii="Times New Roman" w:eastAsia="Times New Roman" w:hAnsi="Times New Roman" w:cs="Times New Roman"/>
        </w:rPr>
        <w:t>1</w:t>
      </w:r>
      <w:r w:rsidR="005620BD" w:rsidRPr="00856733">
        <w:rPr>
          <w:rStyle w:val="CommentReference"/>
          <w:rFonts w:ascii="Times New Roman" w:hAnsi="Times New Roman" w:cs="Times New Roman"/>
          <w:sz w:val="24"/>
          <w:szCs w:val="24"/>
        </w:rPr>
        <w:commentReference w:id="95"/>
      </w:r>
      <w:r w:rsidRPr="00856733">
        <w:rPr>
          <w:rFonts w:ascii="Times New Roman" w:eastAsia="Times New Roman" w:hAnsi="Times New Roman" w:cs="Times New Roman"/>
        </w:rPr>
        <w:t xml:space="preserve">.     The ontology should have logically defined classes whose definitions employ an Aristotelian or genus-species form. </w:t>
      </w:r>
      <w:del w:id="96" w:author="John Beverley" w:date="2017-09-10T11:42:00Z">
        <w:r w:rsidRPr="00856733" w:rsidDel="005620BD">
          <w:rPr>
            <w:rFonts w:ascii="Times New Roman" w:eastAsia="Times New Roman" w:hAnsi="Times New Roman" w:cs="Times New Roman"/>
          </w:rPr>
          <w:delText xml:space="preserve">This is a requirement of good ontologies </w:delText>
        </w:r>
        <w:commentRangeStart w:id="97"/>
        <w:r w:rsidRPr="00856733" w:rsidDel="005620BD">
          <w:rPr>
            <w:rFonts w:ascii="Times New Roman" w:eastAsia="Times New Roman" w:hAnsi="Times New Roman" w:cs="Times New Roman"/>
          </w:rPr>
          <w:delText>generally</w:delText>
        </w:r>
      </w:del>
      <w:commentRangeEnd w:id="97"/>
      <w:r w:rsidR="005620BD" w:rsidRPr="00856733">
        <w:rPr>
          <w:rStyle w:val="CommentReference"/>
          <w:rFonts w:ascii="Times New Roman" w:hAnsi="Times New Roman" w:cs="Times New Roman"/>
          <w:sz w:val="24"/>
          <w:szCs w:val="24"/>
        </w:rPr>
        <w:commentReference w:id="97"/>
      </w:r>
      <w:del w:id="98" w:author="John Beverley" w:date="2017-09-10T11:42:00Z">
        <w:r w:rsidRPr="00856733" w:rsidDel="005620BD">
          <w:rPr>
            <w:rFonts w:ascii="Times New Roman" w:eastAsia="Times New Roman" w:hAnsi="Times New Roman" w:cs="Times New Roman"/>
          </w:rPr>
          <w:delText xml:space="preserve">. </w:delText>
        </w:r>
      </w:del>
    </w:p>
    <w:p w14:paraId="4EA84B8E" w14:textId="77777777" w:rsidR="00B84C69" w:rsidRPr="00856733" w:rsidRDefault="00B84C69" w:rsidP="005620BD">
      <w:pPr>
        <w:spacing w:after="0" w:line="240" w:lineRule="auto"/>
        <w:ind w:left="1170" w:right="720" w:hanging="450"/>
        <w:rPr>
          <w:rFonts w:ascii="Times New Roman" w:eastAsia="Times New Roman" w:hAnsi="Times New Roman" w:cs="Times New Roman"/>
        </w:rPr>
        <w:pPrChange w:id="99" w:author="John Beverley" w:date="2017-09-10T11:42:00Z">
          <w:pPr>
            <w:spacing w:after="0" w:line="240" w:lineRule="auto"/>
          </w:pPr>
        </w:pPrChange>
      </w:pPr>
      <w:r w:rsidRPr="00856733">
        <w:rPr>
          <w:rFonts w:ascii="Times New Roman" w:eastAsia="Times New Roman" w:hAnsi="Times New Roman" w:cs="Times New Roman"/>
        </w:rPr>
        <w:t>2.     The ontology should depict arguments in a canonical manner, as consisting of reasons for a conclusion.</w:t>
      </w:r>
    </w:p>
    <w:p w14:paraId="29677435" w14:textId="1D3E0819" w:rsidR="00B84C69" w:rsidRPr="00856733" w:rsidRDefault="00B84C69" w:rsidP="005620BD">
      <w:pPr>
        <w:spacing w:after="0" w:line="240" w:lineRule="auto"/>
        <w:ind w:left="1170" w:right="720" w:hanging="450"/>
        <w:rPr>
          <w:rFonts w:ascii="Times New Roman" w:eastAsia="Times New Roman" w:hAnsi="Times New Roman" w:cs="Times New Roman"/>
        </w:rPr>
        <w:pPrChange w:id="100" w:author="John Beverley" w:date="2017-09-10T11:42:00Z">
          <w:pPr>
            <w:spacing w:after="0" w:line="240" w:lineRule="auto"/>
          </w:pPr>
        </w:pPrChange>
      </w:pPr>
      <w:r w:rsidRPr="00856733">
        <w:rPr>
          <w:rFonts w:ascii="Times New Roman" w:eastAsia="Times New Roman" w:hAnsi="Times New Roman" w:cs="Times New Roman"/>
        </w:rPr>
        <w:t xml:space="preserve">3.     The ontology should allow researchers to distinguish sentences, from the </w:t>
      </w:r>
      <w:del w:id="101" w:author="John Beverley" w:date="2017-09-10T12:08:00Z">
        <w:r w:rsidRPr="00856733" w:rsidDel="003B0016">
          <w:rPr>
            <w:rFonts w:ascii="Times New Roman" w:eastAsia="Times New Roman" w:hAnsi="Times New Roman" w:cs="Times New Roman"/>
          </w:rPr>
          <w:delText xml:space="preserve">propositions </w:delText>
        </w:r>
      </w:del>
      <w:ins w:id="102" w:author="John Beverley" w:date="2017-09-10T12:08:00Z">
        <w:r w:rsidR="003B0016" w:rsidRPr="00856733">
          <w:rPr>
            <w:rFonts w:ascii="Times New Roman" w:eastAsia="Times New Roman" w:hAnsi="Times New Roman" w:cs="Times New Roman"/>
          </w:rPr>
          <w:t xml:space="preserve">sentence content </w:t>
        </w:r>
      </w:ins>
      <w:r w:rsidRPr="00856733">
        <w:rPr>
          <w:rFonts w:ascii="Times New Roman" w:eastAsia="Times New Roman" w:hAnsi="Times New Roman" w:cs="Times New Roman"/>
        </w:rPr>
        <w:t xml:space="preserve">expressed by those sentences, as well as the </w:t>
      </w:r>
      <w:ins w:id="103" w:author="John Beverley" w:date="2017-09-10T12:08:00Z">
        <w:r w:rsidR="003B0016" w:rsidRPr="00856733">
          <w:rPr>
            <w:rFonts w:ascii="Times New Roman" w:eastAsia="Times New Roman" w:hAnsi="Times New Roman" w:cs="Times New Roman"/>
          </w:rPr>
          <w:t>content itself</w:t>
        </w:r>
      </w:ins>
      <w:del w:id="104" w:author="John Beverley" w:date="2017-09-10T12:08:00Z">
        <w:r w:rsidRPr="00856733" w:rsidDel="003B0016">
          <w:rPr>
            <w:rFonts w:ascii="Times New Roman" w:eastAsia="Times New Roman" w:hAnsi="Times New Roman" w:cs="Times New Roman"/>
          </w:rPr>
          <w:delText>propositions themselves</w:delText>
        </w:r>
      </w:del>
      <w:r w:rsidRPr="00856733">
        <w:rPr>
          <w:rFonts w:ascii="Times New Roman" w:eastAsia="Times New Roman" w:hAnsi="Times New Roman" w:cs="Times New Roman"/>
        </w:rPr>
        <w:t xml:space="preserve"> from </w:t>
      </w:r>
      <w:ins w:id="105" w:author="John Beverley" w:date="2017-09-10T12:08:00Z">
        <w:r w:rsidR="003B0016" w:rsidRPr="00856733">
          <w:rPr>
            <w:rFonts w:ascii="Times New Roman" w:eastAsia="Times New Roman" w:hAnsi="Times New Roman" w:cs="Times New Roman"/>
          </w:rPr>
          <w:t>its</w:t>
        </w:r>
      </w:ins>
      <w:del w:id="106" w:author="John Beverley" w:date="2017-09-10T12:08:00Z">
        <w:r w:rsidRPr="00856733" w:rsidDel="003B0016">
          <w:rPr>
            <w:rFonts w:ascii="Times New Roman" w:eastAsia="Times New Roman" w:hAnsi="Times New Roman" w:cs="Times New Roman"/>
          </w:rPr>
          <w:delText>their</w:delText>
        </w:r>
      </w:del>
      <w:r w:rsidRPr="00856733">
        <w:rPr>
          <w:rFonts w:ascii="Times New Roman" w:eastAsia="Times New Roman" w:hAnsi="Times New Roman" w:cs="Times New Roman"/>
        </w:rPr>
        <w:t xml:space="preserve"> particular function within an argument</w:t>
      </w:r>
      <w:del w:id="107" w:author="John Beverley" w:date="2017-09-10T11:44:00Z">
        <w:r w:rsidRPr="00856733" w:rsidDel="005620BD">
          <w:rPr>
            <w:rFonts w:ascii="Times New Roman" w:eastAsia="Times New Roman" w:hAnsi="Times New Roman" w:cs="Times New Roman"/>
          </w:rPr>
          <w:delText xml:space="preserve"> (for instance, as a premise)</w:delText>
        </w:r>
      </w:del>
      <w:r w:rsidRPr="00856733">
        <w:rPr>
          <w:rFonts w:ascii="Times New Roman" w:eastAsia="Times New Roman" w:hAnsi="Times New Roman" w:cs="Times New Roman"/>
        </w:rPr>
        <w:t xml:space="preserve">. </w:t>
      </w:r>
    </w:p>
    <w:p w14:paraId="00E1E522" w14:textId="77777777" w:rsidR="00B84C69" w:rsidRPr="00856733" w:rsidRDefault="00B84C69" w:rsidP="005620BD">
      <w:pPr>
        <w:spacing w:after="0" w:line="240" w:lineRule="auto"/>
        <w:ind w:left="1170" w:right="720" w:hanging="450"/>
        <w:rPr>
          <w:rFonts w:ascii="Times New Roman" w:eastAsia="Times New Roman" w:hAnsi="Times New Roman" w:cs="Times New Roman"/>
        </w:rPr>
        <w:pPrChange w:id="108" w:author="John Beverley" w:date="2017-09-10T11:42:00Z">
          <w:pPr>
            <w:spacing w:after="0" w:line="240" w:lineRule="auto"/>
          </w:pPr>
        </w:pPrChange>
      </w:pPr>
      <w:r w:rsidRPr="00856733">
        <w:rPr>
          <w:rFonts w:ascii="Times New Roman" w:eastAsia="Times New Roman" w:hAnsi="Times New Roman" w:cs="Times New Roman"/>
        </w:rPr>
        <w:t xml:space="preserve">4.     The ontology should be capable of representing not only the intended structure of an argument, but also the potential weaknesses of an argument either with its present classes, or by being open to a future ontology that extends it. </w:t>
      </w:r>
    </w:p>
    <w:p w14:paraId="751FEE97" w14:textId="77777777" w:rsidR="00B84C69" w:rsidRPr="00856733" w:rsidRDefault="00B84C69" w:rsidP="005620BD">
      <w:pPr>
        <w:spacing w:after="0" w:line="240" w:lineRule="auto"/>
        <w:ind w:left="1170" w:right="720" w:hanging="450"/>
        <w:rPr>
          <w:rFonts w:ascii="Times New Roman" w:eastAsia="Times New Roman" w:hAnsi="Times New Roman" w:cs="Times New Roman"/>
        </w:rPr>
        <w:pPrChange w:id="109" w:author="John Beverley" w:date="2017-09-10T11:42:00Z">
          <w:pPr>
            <w:spacing w:after="0" w:line="240" w:lineRule="auto"/>
          </w:pPr>
        </w:pPrChange>
      </w:pPr>
      <w:r w:rsidRPr="00856733">
        <w:rPr>
          <w:rFonts w:ascii="Times New Roman" w:eastAsia="Times New Roman" w:hAnsi="Times New Roman" w:cs="Times New Roman"/>
        </w:rPr>
        <w:t>5.     The ontology should allow multiple approaches to logic, such that it is not committed to a single logic (e.g. classical logic).</w:t>
      </w:r>
    </w:p>
    <w:p w14:paraId="6510FB42" w14:textId="77777777" w:rsidR="00B84C69" w:rsidRPr="00856733" w:rsidRDefault="00B84C69" w:rsidP="005620BD">
      <w:pPr>
        <w:spacing w:after="0" w:line="240" w:lineRule="auto"/>
        <w:ind w:left="1170" w:right="720" w:hanging="450"/>
        <w:rPr>
          <w:rFonts w:ascii="Times New Roman" w:eastAsia="Times New Roman" w:hAnsi="Times New Roman" w:cs="Times New Roman"/>
        </w:rPr>
        <w:pPrChange w:id="110" w:author="John Beverley" w:date="2017-09-10T11:42:00Z">
          <w:pPr>
            <w:spacing w:after="0" w:line="240" w:lineRule="auto"/>
          </w:pPr>
        </w:pPrChange>
      </w:pPr>
      <w:r w:rsidRPr="00856733">
        <w:rPr>
          <w:rFonts w:ascii="Times New Roman" w:eastAsia="Times New Roman" w:hAnsi="Times New Roman" w:cs="Times New Roman"/>
        </w:rPr>
        <w:t>6.     The ontology should be compatible with a widely used upper-level ontology, such as Basic Formal Ontology (BFO).</w:t>
      </w:r>
    </w:p>
    <w:p w14:paraId="578407A4" w14:textId="77777777" w:rsidR="00B84C69" w:rsidRPr="00856733" w:rsidRDefault="00B84C69" w:rsidP="00404262">
      <w:pPr>
        <w:spacing w:after="0" w:line="240" w:lineRule="auto"/>
        <w:rPr>
          <w:rFonts w:ascii="Times New Roman" w:eastAsia="Times New Roman" w:hAnsi="Times New Roman" w:cs="Times New Roman"/>
        </w:rPr>
      </w:pPr>
      <w:r w:rsidRPr="00856733">
        <w:rPr>
          <w:rFonts w:ascii="Times New Roman" w:eastAsia="Times New Roman" w:hAnsi="Times New Roman" w:cs="Times New Roman"/>
        </w:rPr>
        <w:t xml:space="preserve"> </w:t>
      </w:r>
    </w:p>
    <w:p w14:paraId="7F25F14C" w14:textId="77777777" w:rsidR="00B84C69" w:rsidRPr="00856733" w:rsidRDefault="00B84C69" w:rsidP="00404262">
      <w:pPr>
        <w:spacing w:after="0" w:line="240" w:lineRule="auto"/>
        <w:rPr>
          <w:rFonts w:ascii="Times New Roman" w:eastAsia="Times New Roman" w:hAnsi="Times New Roman" w:cs="Times New Roman"/>
        </w:rPr>
      </w:pPr>
      <w:r w:rsidRPr="00856733">
        <w:rPr>
          <w:rFonts w:ascii="Times New Roman" w:eastAsia="Times New Roman" w:hAnsi="Times New Roman" w:cs="Times New Roman"/>
        </w:rPr>
        <w:t>In addition to these criteria, we also advocate for a realist approach to ontology, according to which thought, experience, and knowledge are characteristically (if also partially and fallibly) about reality, as opposed to merely about concepts or ideas. This means that we take arguments to be bona fide parts of the world, independent of ideas or perspectives of them. This realist approach to ontology design is a hallmark of the BFO framework</w:t>
      </w:r>
      <w:r w:rsidRPr="00856733">
        <w:rPr>
          <w:rFonts w:ascii="Times New Roman" w:eastAsia="Times New Roman" w:hAnsi="Times New Roman" w:cs="Times New Roman"/>
          <w:vertAlign w:val="superscript"/>
        </w:rPr>
        <w:footnoteReference w:id="10"/>
      </w:r>
      <w:r w:rsidRPr="00856733">
        <w:rPr>
          <w:rFonts w:ascii="Times New Roman" w:eastAsia="Times New Roman" w:hAnsi="Times New Roman" w:cs="Times New Roman"/>
        </w:rPr>
        <w:t xml:space="preserve">, and we have found it is critical to sustainable efforts in the field. </w:t>
      </w:r>
    </w:p>
    <w:p w14:paraId="6DA6DED4" w14:textId="77777777" w:rsidR="00B84C69" w:rsidRPr="00856733" w:rsidRDefault="00B84C69" w:rsidP="00DA0B7C">
      <w:pPr>
        <w:spacing w:after="0" w:line="240" w:lineRule="auto"/>
        <w:ind w:firstLine="720"/>
        <w:rPr>
          <w:ins w:id="111" w:author="John Beverley" w:date="2017-09-10T11:45:00Z"/>
          <w:rFonts w:ascii="Times New Roman" w:eastAsia="Times New Roman" w:hAnsi="Times New Roman" w:cs="Times New Roman"/>
        </w:rPr>
        <w:pPrChange w:id="112" w:author="John Beverley" w:date="2017-09-10T11:49:00Z">
          <w:pPr>
            <w:spacing w:after="0" w:line="240" w:lineRule="auto"/>
          </w:pPr>
        </w:pPrChange>
      </w:pPr>
      <w:r w:rsidRPr="00856733">
        <w:rPr>
          <w:rFonts w:ascii="Times New Roman" w:eastAsia="Times New Roman" w:hAnsi="Times New Roman" w:cs="Times New Roman"/>
        </w:rPr>
        <w:t xml:space="preserve">In our survey of ontologies of arguments, we have not encountered an ontology of arguments that can meet all of these criteria. In particular, there is no other ontology of arguments with which we are familiar that satisfies our third criteria, as many ontologies simply allow Unicode strings in a digital text to count as parts of arguments. As for the other criteria, some ontologies of arguments succeed in part, but no ontology satisfies them all, and for this reason, they are nearly always incapable of being re-used for other projects. </w:t>
      </w:r>
    </w:p>
    <w:p w14:paraId="313DCB73" w14:textId="77777777" w:rsidR="005620BD" w:rsidRPr="00856733" w:rsidRDefault="005620BD" w:rsidP="00404262">
      <w:pPr>
        <w:spacing w:after="0" w:line="240" w:lineRule="auto"/>
        <w:rPr>
          <w:ins w:id="113" w:author="John Beverley" w:date="2017-09-10T11:45:00Z"/>
          <w:rFonts w:ascii="Times New Roman" w:eastAsia="Times New Roman" w:hAnsi="Times New Roman" w:cs="Times New Roman"/>
        </w:rPr>
      </w:pPr>
    </w:p>
    <w:p w14:paraId="704E472F" w14:textId="060DC7AB" w:rsidR="005620BD" w:rsidRPr="00856733" w:rsidRDefault="005620BD" w:rsidP="00404262">
      <w:pPr>
        <w:spacing w:after="0" w:line="240" w:lineRule="auto"/>
        <w:rPr>
          <w:rFonts w:ascii="Times New Roman" w:eastAsia="Times New Roman" w:hAnsi="Times New Roman" w:cs="Times New Roman"/>
        </w:rPr>
      </w:pPr>
      <w:ins w:id="114" w:author="John Beverley" w:date="2017-09-10T11:45:00Z">
        <w:r w:rsidRPr="00856733">
          <w:rPr>
            <w:rFonts w:ascii="Times New Roman" w:eastAsia="Times New Roman" w:hAnsi="Times New Roman" w:cs="Times New Roman"/>
          </w:rPr>
          <w:t xml:space="preserve">Literature </w:t>
        </w:r>
        <w:commentRangeStart w:id="115"/>
        <w:r w:rsidRPr="00856733">
          <w:rPr>
            <w:rFonts w:ascii="Times New Roman" w:eastAsia="Times New Roman" w:hAnsi="Times New Roman" w:cs="Times New Roman"/>
          </w:rPr>
          <w:t>Review</w:t>
        </w:r>
        <w:commentRangeEnd w:id="115"/>
        <w:r w:rsidRPr="00856733">
          <w:rPr>
            <w:rStyle w:val="CommentReference"/>
            <w:rFonts w:ascii="Times New Roman" w:hAnsi="Times New Roman" w:cs="Times New Roman"/>
            <w:sz w:val="24"/>
            <w:szCs w:val="24"/>
          </w:rPr>
          <w:commentReference w:id="115"/>
        </w:r>
      </w:ins>
    </w:p>
    <w:p w14:paraId="35BF4C59" w14:textId="103A8CF2" w:rsidR="00B84C69" w:rsidRPr="00856733" w:rsidRDefault="00B84C69" w:rsidP="00404262">
      <w:pPr>
        <w:spacing w:after="0" w:line="240" w:lineRule="auto"/>
        <w:rPr>
          <w:rFonts w:ascii="Times New Roman" w:eastAsia="Times New Roman" w:hAnsi="Times New Roman" w:cs="Times New Roman"/>
        </w:rPr>
      </w:pPr>
      <w:commentRangeStart w:id="116"/>
      <w:del w:id="117" w:author="John Beverley" w:date="2017-09-10T11:45:00Z">
        <w:r w:rsidRPr="00856733" w:rsidDel="005620BD">
          <w:rPr>
            <w:rFonts w:ascii="Times New Roman" w:eastAsia="Times New Roman" w:hAnsi="Times New Roman" w:cs="Times New Roman"/>
          </w:rPr>
          <w:lastRenderedPageBreak/>
          <w:delText xml:space="preserve">We believe that an ontology of arguments with these features will provide benefits over the many ad hoc efforts that have been made to support particular semantic technology projects. </w:delText>
        </w:r>
      </w:del>
      <w:commentRangeEnd w:id="116"/>
      <w:r w:rsidR="00DA0B7C" w:rsidRPr="00856733">
        <w:rPr>
          <w:rStyle w:val="CommentReference"/>
          <w:rFonts w:ascii="Times New Roman" w:hAnsi="Times New Roman" w:cs="Times New Roman"/>
          <w:sz w:val="24"/>
          <w:szCs w:val="24"/>
        </w:rPr>
        <w:commentReference w:id="116"/>
      </w:r>
      <w:r w:rsidRPr="00856733">
        <w:rPr>
          <w:rFonts w:ascii="Times New Roman" w:eastAsia="Times New Roman" w:hAnsi="Times New Roman" w:cs="Times New Roman"/>
        </w:rPr>
        <w:t xml:space="preserve">In our review, we have found that current ontological approaches to arguments can often be concerned with broad approaches to evidence rather than arguments </w:t>
      </w:r>
      <w:r w:rsidRPr="00856733">
        <w:rPr>
          <w:rFonts w:ascii="Times New Roman" w:eastAsia="Times New Roman" w:hAnsi="Times New Roman" w:cs="Times New Roman"/>
          <w:i/>
        </w:rPr>
        <w:t>per se</w:t>
      </w:r>
      <w:r w:rsidRPr="00856733">
        <w:rPr>
          <w:rFonts w:ascii="Times New Roman" w:eastAsia="Times New Roman" w:hAnsi="Times New Roman" w:cs="Times New Roman"/>
        </w:rPr>
        <w:t>, and this orientation leads to errors. For example, in the Legal Knowledge Interchange Format (LKIF) Core Ontology, an argument is understood as “a reason that is expressed through some medium.”</w:t>
      </w:r>
      <w:r w:rsidRPr="00856733">
        <w:rPr>
          <w:rFonts w:ascii="Times New Roman" w:eastAsia="Times New Roman" w:hAnsi="Times New Roman" w:cs="Times New Roman"/>
          <w:vertAlign w:val="superscript"/>
        </w:rPr>
        <w:footnoteReference w:id="11"/>
      </w:r>
      <w:r w:rsidRPr="00856733">
        <w:rPr>
          <w:rFonts w:ascii="Times New Roman" w:eastAsia="Times New Roman" w:hAnsi="Times New Roman" w:cs="Times New Roman"/>
        </w:rPr>
        <w:t xml:space="preserve"> This notion of argument seems more in line with what Duncan Kennedy has called, “argument bites,” stereotyped bits of reasoning “that legal reasoners use when the legal issue is one that permits a reference to the policies or purposes or underlying objectives of the legal order, rather than a legal issue that can be satisfactorily resolved through deductive rule application or by reference to binding precedent.”</w:t>
      </w:r>
      <w:r w:rsidRPr="00856733">
        <w:rPr>
          <w:rFonts w:ascii="Times New Roman" w:eastAsia="Times New Roman" w:hAnsi="Times New Roman" w:cs="Times New Roman"/>
          <w:vertAlign w:val="superscript"/>
        </w:rPr>
        <w:footnoteReference w:id="12"/>
      </w:r>
      <w:r w:rsidRPr="00856733">
        <w:rPr>
          <w:rFonts w:ascii="Times New Roman" w:eastAsia="Times New Roman" w:hAnsi="Times New Roman" w:cs="Times New Roman"/>
        </w:rPr>
        <w:t xml:space="preserve"> In this way, the LKIF characterizes arguments as principles that are appealed to in a variety of legal contexts. </w:t>
      </w:r>
    </w:p>
    <w:p w14:paraId="06E0CA60" w14:textId="77777777" w:rsidR="00B84C69" w:rsidRPr="00856733" w:rsidRDefault="00B84C69" w:rsidP="00DA0B7C">
      <w:pPr>
        <w:spacing w:after="0" w:line="240" w:lineRule="auto"/>
        <w:ind w:firstLine="720"/>
        <w:rPr>
          <w:rFonts w:ascii="Times New Roman" w:eastAsia="Times New Roman" w:hAnsi="Times New Roman" w:cs="Times New Roman"/>
        </w:rPr>
        <w:pPrChange w:id="118" w:author="John Beverley" w:date="2017-09-10T11:49:00Z">
          <w:pPr>
            <w:spacing w:after="0" w:line="240" w:lineRule="auto"/>
          </w:pPr>
        </w:pPrChange>
      </w:pPr>
      <w:r w:rsidRPr="00856733">
        <w:rPr>
          <w:rFonts w:ascii="Times New Roman" w:eastAsia="Times New Roman" w:hAnsi="Times New Roman" w:cs="Times New Roman"/>
        </w:rPr>
        <w:t xml:space="preserve">This approach fails criterion two, for we believe that even among legal experts, this use of “argument” is peculiar, reflecting the particular concern that legal ontologies have with norms, rules, precedents, and principles of the law and interpretation, rather than more complex arguments involving multiple inferences and chains of reasoning tied together by </w:t>
      </w:r>
      <w:proofErr w:type="spellStart"/>
      <w:r w:rsidRPr="00856733">
        <w:rPr>
          <w:rFonts w:ascii="Times New Roman" w:eastAsia="Times New Roman" w:hAnsi="Times New Roman" w:cs="Times New Roman"/>
        </w:rPr>
        <w:t>subconclusions</w:t>
      </w:r>
      <w:proofErr w:type="spellEnd"/>
      <w:r w:rsidRPr="00856733">
        <w:rPr>
          <w:rFonts w:ascii="Times New Roman" w:eastAsia="Times New Roman" w:hAnsi="Times New Roman" w:cs="Times New Roman"/>
        </w:rPr>
        <w:t>.</w:t>
      </w:r>
      <w:r w:rsidRPr="00856733">
        <w:rPr>
          <w:rFonts w:ascii="Times New Roman" w:eastAsia="Times New Roman" w:hAnsi="Times New Roman" w:cs="Times New Roman"/>
          <w:vertAlign w:val="superscript"/>
        </w:rPr>
        <w:footnoteReference w:id="13"/>
      </w:r>
      <w:r w:rsidRPr="00856733">
        <w:rPr>
          <w:rFonts w:ascii="Times New Roman" w:eastAsia="Times New Roman" w:hAnsi="Times New Roman" w:cs="Times New Roman"/>
        </w:rPr>
        <w:t xml:space="preserve"> </w:t>
      </w:r>
      <w:commentRangeStart w:id="119"/>
      <w:r w:rsidRPr="00856733">
        <w:rPr>
          <w:rFonts w:ascii="Times New Roman" w:eastAsia="Times New Roman" w:hAnsi="Times New Roman" w:cs="Times New Roman"/>
        </w:rPr>
        <w:t>We hold that arguments involve such reasons, principles, or appeals as items of a collection</w:t>
      </w:r>
      <w:r w:rsidRPr="00856733">
        <w:rPr>
          <w:rFonts w:ascii="Times New Roman" w:eastAsia="Times New Roman" w:hAnsi="Times New Roman" w:cs="Times New Roman"/>
          <w:vertAlign w:val="superscript"/>
        </w:rPr>
        <w:footnoteReference w:id="14"/>
      </w:r>
      <w:r w:rsidRPr="00856733">
        <w:rPr>
          <w:rFonts w:ascii="Times New Roman" w:eastAsia="Times New Roman" w:hAnsi="Times New Roman" w:cs="Times New Roman"/>
        </w:rPr>
        <w:t xml:space="preserve">, and that arguments themselves are not to be identified as any one of these in isolation. </w:t>
      </w:r>
      <w:commentRangeEnd w:id="119"/>
      <w:r w:rsidR="00DA0B7C" w:rsidRPr="00856733">
        <w:rPr>
          <w:rStyle w:val="CommentReference"/>
          <w:rFonts w:ascii="Times New Roman" w:hAnsi="Times New Roman" w:cs="Times New Roman"/>
          <w:sz w:val="24"/>
          <w:szCs w:val="24"/>
        </w:rPr>
        <w:commentReference w:id="119"/>
      </w:r>
      <w:r w:rsidRPr="00856733">
        <w:rPr>
          <w:rFonts w:ascii="Times New Roman" w:eastAsia="Times New Roman" w:hAnsi="Times New Roman" w:cs="Times New Roman"/>
        </w:rPr>
        <w:t xml:space="preserve">Arguments include a particular conclusion that is being asserted by the arguer, as well as the particular reasons, suppositions, conjectures, and premises that the arguer takes to speak in favor of, provide support for, or entail the conclusion. </w:t>
      </w:r>
    </w:p>
    <w:p w14:paraId="78C088C2" w14:textId="77777777" w:rsidR="00B84C69" w:rsidRPr="00856733" w:rsidRDefault="00B84C69" w:rsidP="00DA0B7C">
      <w:pPr>
        <w:spacing w:after="0" w:line="240" w:lineRule="auto"/>
        <w:ind w:firstLine="720"/>
        <w:rPr>
          <w:rFonts w:ascii="Times New Roman" w:eastAsia="Times New Roman" w:hAnsi="Times New Roman" w:cs="Times New Roman"/>
        </w:rPr>
        <w:pPrChange w:id="120" w:author="John Beverley" w:date="2017-09-10T11:49:00Z">
          <w:pPr>
            <w:spacing w:after="0" w:line="240" w:lineRule="auto"/>
          </w:pPr>
        </w:pPrChange>
      </w:pPr>
      <w:r w:rsidRPr="00856733">
        <w:rPr>
          <w:rFonts w:ascii="Times New Roman" w:eastAsia="Times New Roman" w:hAnsi="Times New Roman" w:cs="Times New Roman"/>
        </w:rPr>
        <w:t xml:space="preserve">This mistake may also be a consequence of the popular use of argumentation schemes in implementations of computational reasoning. On a first approximation, schemes are stereotypical inference patterns used in both deductive and inductive arguments. Many researchers in artificial intelligence and argument mapping have proposed hierarchies that reflect different approaches to the form of such schemes. One such approach is detailed in Walton (1995), which provides an account of a ‘Walton scheme’, an account that has been influential for researchers wishing to show the consequences of presumptive reasoning on automated inference. Each Walton scheme includes a conclusion and a set of premises along with critical questions, where the critical questions allow users to identify the weakness of an argument and anticipate weaknesses in the argument based on the kind of scheme being employed. </w:t>
      </w:r>
    </w:p>
    <w:p w14:paraId="0D4B6A0C" w14:textId="77777777" w:rsidR="00B84C69" w:rsidRPr="00856733" w:rsidRDefault="00B84C69" w:rsidP="00404262">
      <w:pPr>
        <w:spacing w:after="0" w:line="240" w:lineRule="auto"/>
        <w:rPr>
          <w:rFonts w:ascii="Times New Roman" w:eastAsia="Times New Roman" w:hAnsi="Times New Roman" w:cs="Times New Roman"/>
        </w:rPr>
      </w:pPr>
      <w:r w:rsidRPr="00856733">
        <w:rPr>
          <w:rFonts w:ascii="Times New Roman" w:eastAsia="Times New Roman" w:hAnsi="Times New Roman" w:cs="Times New Roman"/>
        </w:rPr>
        <w:lastRenderedPageBreak/>
        <w:t>Such schemes are useful extensions of argument ontologies</w:t>
      </w:r>
      <w:r w:rsidRPr="00856733">
        <w:rPr>
          <w:rFonts w:ascii="Times New Roman" w:eastAsia="Times New Roman" w:hAnsi="Times New Roman" w:cs="Times New Roman"/>
          <w:vertAlign w:val="superscript"/>
        </w:rPr>
        <w:footnoteReference w:id="15"/>
      </w:r>
      <w:r w:rsidRPr="00856733">
        <w:rPr>
          <w:rFonts w:ascii="Times New Roman" w:eastAsia="Times New Roman" w:hAnsi="Times New Roman" w:cs="Times New Roman"/>
        </w:rPr>
        <w:t xml:space="preserve">, but </w:t>
      </w:r>
      <w:proofErr w:type="spellStart"/>
      <w:r w:rsidRPr="00856733">
        <w:rPr>
          <w:rFonts w:ascii="Times New Roman" w:eastAsia="Times New Roman" w:hAnsi="Times New Roman" w:cs="Times New Roman"/>
        </w:rPr>
        <w:t>ontologists</w:t>
      </w:r>
      <w:proofErr w:type="spellEnd"/>
      <w:r w:rsidRPr="00856733">
        <w:rPr>
          <w:rFonts w:ascii="Times New Roman" w:eastAsia="Times New Roman" w:hAnsi="Times New Roman" w:cs="Times New Roman"/>
        </w:rPr>
        <w:t xml:space="preserve"> should be careful to distinguish schemes from arguments.</w:t>
      </w:r>
      <w:r w:rsidRPr="00856733">
        <w:rPr>
          <w:rFonts w:ascii="Times New Roman" w:eastAsia="Times New Roman" w:hAnsi="Times New Roman" w:cs="Times New Roman"/>
          <w:vertAlign w:val="superscript"/>
        </w:rPr>
        <w:footnoteReference w:id="16"/>
      </w:r>
      <w:r w:rsidRPr="00856733">
        <w:rPr>
          <w:rFonts w:ascii="Times New Roman" w:eastAsia="Times New Roman" w:hAnsi="Times New Roman" w:cs="Times New Roman"/>
        </w:rPr>
        <w:t xml:space="preserve"> In our survey, we often found that </w:t>
      </w:r>
      <w:proofErr w:type="spellStart"/>
      <w:r w:rsidRPr="00856733">
        <w:rPr>
          <w:rFonts w:ascii="Times New Roman" w:eastAsia="Times New Roman" w:hAnsi="Times New Roman" w:cs="Times New Roman"/>
        </w:rPr>
        <w:t>ontologists</w:t>
      </w:r>
      <w:proofErr w:type="spellEnd"/>
      <w:r w:rsidRPr="00856733">
        <w:rPr>
          <w:rFonts w:ascii="Times New Roman" w:eastAsia="Times New Roman" w:hAnsi="Times New Roman" w:cs="Times New Roman"/>
        </w:rPr>
        <w:t xml:space="preserve"> often implemented schemes as classes, and then treated individual arguments as instances of the class ‘scheme’.</w:t>
      </w:r>
      <w:r w:rsidRPr="00856733">
        <w:rPr>
          <w:rFonts w:ascii="Times New Roman" w:eastAsia="Times New Roman" w:hAnsi="Times New Roman" w:cs="Times New Roman"/>
          <w:vertAlign w:val="superscript"/>
        </w:rPr>
        <w:footnoteReference w:id="17"/>
      </w:r>
      <w:r w:rsidRPr="00856733">
        <w:rPr>
          <w:rFonts w:ascii="Times New Roman" w:eastAsia="Times New Roman" w:hAnsi="Times New Roman" w:cs="Times New Roman"/>
        </w:rPr>
        <w:t xml:space="preserve"> This is incorrect, since it violates the true path rule according to which everything that is true of the parent class may be said of the child of that parent. A scheme is not an argument; it is distinguished from arguments in containing variables in its statement parts. Moreover, it has a different function: a scheme is not created to convince others of the truth of its conclusion; rather, it is intended to function as a clarifying description of the logical structure of arguments together, perhaps, with a description of the weakness of such structures, and critical questions that may be asked of an argument given its logical form. For these reasons, it is wrong to identify particular arguments as instances of a scheme. </w:t>
      </w:r>
    </w:p>
    <w:p w14:paraId="213013AC" w14:textId="77777777" w:rsidR="00B84C69" w:rsidRPr="00856733" w:rsidRDefault="00B84C69" w:rsidP="00DA0B7C">
      <w:pPr>
        <w:spacing w:after="0" w:line="240" w:lineRule="auto"/>
        <w:ind w:firstLine="720"/>
        <w:rPr>
          <w:rFonts w:ascii="Times New Roman" w:eastAsia="Times New Roman" w:hAnsi="Times New Roman" w:cs="Times New Roman"/>
        </w:rPr>
        <w:pPrChange w:id="121" w:author="John Beverley" w:date="2017-09-10T11:53:00Z">
          <w:pPr>
            <w:spacing w:after="0" w:line="240" w:lineRule="auto"/>
          </w:pPr>
        </w:pPrChange>
      </w:pPr>
      <w:r w:rsidRPr="00856733">
        <w:rPr>
          <w:rFonts w:ascii="Times New Roman" w:eastAsia="Times New Roman" w:hAnsi="Times New Roman" w:cs="Times New Roman"/>
        </w:rPr>
        <w:t>One goal of ontologies of arguments is to be able to depict and reason over an extended web of inferences, where interrelations of nodes and edges are used to connect some information to the information that is inferred from it or negated by it. Such inference chains may form long and often highly complex links that, in turn, might have different properties of support or force. The Argument Interchange Format (AIF) is one example of such an effort.</w:t>
      </w:r>
      <w:r w:rsidRPr="00856733">
        <w:rPr>
          <w:rFonts w:ascii="Times New Roman" w:eastAsia="Times New Roman" w:hAnsi="Times New Roman" w:cs="Times New Roman"/>
          <w:vertAlign w:val="superscript"/>
        </w:rPr>
        <w:footnoteReference w:id="18"/>
      </w:r>
      <w:r w:rsidRPr="00856733">
        <w:rPr>
          <w:rFonts w:ascii="Times New Roman" w:eastAsia="Times New Roman" w:hAnsi="Times New Roman" w:cs="Times New Roman"/>
        </w:rPr>
        <w:t xml:space="preserve"> The AIF is designed to depict not arguments (which the AIF does not define) but instead ‘argument entities’, which it represents as nodes in a directed graph it calls an “argument network”. While the AIF itself demonstrates the utility of programming languages to show the relatedness of arguments, the AIF itself is inconsistent with the use and goals of upper-level ontologies, since it does not distinguish the representation of information from the representation of the world that the information is about within the class structure of its ontology. </w:t>
      </w:r>
    </w:p>
    <w:p w14:paraId="4C6F61A2" w14:textId="77777777" w:rsidR="00B84C69" w:rsidRPr="00856733" w:rsidRDefault="00B84C69" w:rsidP="00DA0B7C">
      <w:pPr>
        <w:spacing w:after="0" w:line="240" w:lineRule="auto"/>
        <w:ind w:firstLine="720"/>
        <w:rPr>
          <w:rFonts w:ascii="Times New Roman" w:eastAsia="Times New Roman" w:hAnsi="Times New Roman" w:cs="Times New Roman"/>
        </w:rPr>
        <w:pPrChange w:id="122" w:author="John Beverley" w:date="2017-09-10T11:53:00Z">
          <w:pPr>
            <w:spacing w:after="0" w:line="240" w:lineRule="auto"/>
          </w:pPr>
        </w:pPrChange>
      </w:pPr>
      <w:r w:rsidRPr="00856733">
        <w:rPr>
          <w:rFonts w:ascii="Times New Roman" w:eastAsia="Times New Roman" w:hAnsi="Times New Roman" w:cs="Times New Roman"/>
        </w:rPr>
        <w:t>Other ontologies of arguments may also define the class argument, too broadly, construing arguments “as analogies, as counterevidence, as (rhetorical) questions, as hypotheticals, and even in the form of irony.”</w:t>
      </w:r>
      <w:r w:rsidRPr="00856733">
        <w:rPr>
          <w:rFonts w:ascii="Times New Roman" w:eastAsia="Times New Roman" w:hAnsi="Times New Roman" w:cs="Times New Roman"/>
          <w:vertAlign w:val="superscript"/>
        </w:rPr>
        <w:footnoteReference w:id="19"/>
      </w:r>
      <w:r w:rsidRPr="00856733">
        <w:rPr>
          <w:rFonts w:ascii="Times New Roman" w:eastAsia="Times New Roman" w:hAnsi="Times New Roman" w:cs="Times New Roman"/>
        </w:rPr>
        <w:t xml:space="preserve"> Of course, arguments are routinely communicated and recorded, among other places, in court transcripts that involve analogies, rhetorical questions, hypotheticals, and irony. Indeed, in many such cases what is pragmatically implicated is an assertion. For example, a rhetorical question such as “Weren’t you at the shopping mart Tuesday” pragmatically implicates in certain circumstances the assertion “You were at the shopping mart on Tuesday.” Similarly, analogies of the form S has property P; T is relevantly similar to S; hence, T has property P (or similar property P’) may be countenanced as arguments. Similar still, Jonathan Swift’s </w:t>
      </w:r>
      <w:r w:rsidRPr="00856733">
        <w:rPr>
          <w:rFonts w:ascii="Times New Roman" w:eastAsia="Times New Roman" w:hAnsi="Times New Roman" w:cs="Times New Roman"/>
          <w:i/>
        </w:rPr>
        <w:t>Modest Proposal</w:t>
      </w:r>
      <w:r w:rsidRPr="00856733">
        <w:rPr>
          <w:rFonts w:ascii="Times New Roman" w:eastAsia="Times New Roman" w:hAnsi="Times New Roman" w:cs="Times New Roman"/>
          <w:vertAlign w:val="superscript"/>
        </w:rPr>
        <w:footnoteReference w:id="20"/>
      </w:r>
      <w:r w:rsidRPr="00856733">
        <w:rPr>
          <w:rFonts w:ascii="Times New Roman" w:eastAsia="Times New Roman" w:hAnsi="Times New Roman" w:cs="Times New Roman"/>
        </w:rPr>
        <w:t xml:space="preserve"> seems an example of irony employed as argument, in particular, to </w:t>
      </w:r>
      <w:proofErr w:type="spellStart"/>
      <w:r w:rsidRPr="00856733">
        <w:rPr>
          <w:rFonts w:ascii="Times New Roman" w:eastAsia="Times New Roman" w:hAnsi="Times New Roman" w:cs="Times New Roman"/>
        </w:rPr>
        <w:t>reductio</w:t>
      </w:r>
      <w:proofErr w:type="spellEnd"/>
      <w:r w:rsidRPr="00856733">
        <w:rPr>
          <w:rFonts w:ascii="Times New Roman" w:eastAsia="Times New Roman" w:hAnsi="Times New Roman" w:cs="Times New Roman"/>
        </w:rPr>
        <w:t xml:space="preserve"> ad absurdum. Nevertheless, such an understanding of arguments falls short of capturing the domain. What is it about, say, Swift’s wickedly ironic </w:t>
      </w:r>
      <w:r w:rsidRPr="00856733">
        <w:rPr>
          <w:rFonts w:ascii="Times New Roman" w:eastAsia="Times New Roman" w:hAnsi="Times New Roman" w:cs="Times New Roman"/>
          <w:i/>
        </w:rPr>
        <w:t>Modest Proposal</w:t>
      </w:r>
      <w:r w:rsidRPr="00856733">
        <w:rPr>
          <w:rFonts w:ascii="Times New Roman" w:eastAsia="Times New Roman" w:hAnsi="Times New Roman" w:cs="Times New Roman"/>
        </w:rPr>
        <w:t xml:space="preserve"> that makes the work also express an argument? Similarly, what </w:t>
      </w:r>
      <w:r w:rsidRPr="00856733">
        <w:rPr>
          <w:rFonts w:ascii="Times New Roman" w:eastAsia="Times New Roman" w:hAnsi="Times New Roman" w:cs="Times New Roman"/>
        </w:rPr>
        <w:lastRenderedPageBreak/>
        <w:t>is it about an argument by analogy that separates it from mere analogies (e.g. that ravens are like writing desks)? A natural answer to these questions is structure, and a natural explication of structure in the domain of arguments appeals to premises, suppositions, and a conclusion. Simply permitting, say, analogies as arguments overlooks this distinction.</w:t>
      </w:r>
    </w:p>
    <w:p w14:paraId="68016DDF" w14:textId="77777777" w:rsidR="00B84C69" w:rsidRPr="00856733" w:rsidRDefault="00B84C69" w:rsidP="00DA0B7C">
      <w:pPr>
        <w:spacing w:after="0" w:line="240" w:lineRule="auto"/>
        <w:ind w:firstLine="720"/>
        <w:rPr>
          <w:rFonts w:ascii="Times New Roman" w:eastAsia="Times New Roman" w:hAnsi="Times New Roman" w:cs="Times New Roman"/>
        </w:rPr>
        <w:pPrChange w:id="123" w:author="John Beverley" w:date="2017-09-10T11:53:00Z">
          <w:pPr>
            <w:spacing w:after="0" w:line="240" w:lineRule="auto"/>
          </w:pPr>
        </w:pPrChange>
      </w:pPr>
      <w:r w:rsidRPr="00856733">
        <w:rPr>
          <w:rFonts w:ascii="Times New Roman" w:eastAsia="Times New Roman" w:hAnsi="Times New Roman" w:cs="Times New Roman"/>
        </w:rPr>
        <w:t xml:space="preserve">The model of argument defended by </w:t>
      </w:r>
      <w:proofErr w:type="spellStart"/>
      <w:r w:rsidRPr="00856733">
        <w:rPr>
          <w:rFonts w:ascii="Times New Roman" w:eastAsia="Times New Roman" w:hAnsi="Times New Roman" w:cs="Times New Roman"/>
          <w:highlight w:val="white"/>
        </w:rPr>
        <w:t>Toulmin</w:t>
      </w:r>
      <w:proofErr w:type="spellEnd"/>
      <w:r w:rsidRPr="00856733">
        <w:rPr>
          <w:rFonts w:ascii="Times New Roman" w:eastAsia="Times New Roman" w:hAnsi="Times New Roman" w:cs="Times New Roman"/>
          <w:highlight w:val="white"/>
          <w:vertAlign w:val="superscript"/>
        </w:rPr>
        <w:footnoteReference w:id="21"/>
      </w:r>
      <w:r w:rsidRPr="00856733">
        <w:rPr>
          <w:rFonts w:ascii="Times New Roman" w:eastAsia="Times New Roman" w:hAnsi="Times New Roman" w:cs="Times New Roman"/>
        </w:rPr>
        <w:t xml:space="preserve"> has been used by researchers such as the Argument Model Ontology (AMO)</w:t>
      </w:r>
      <w:r w:rsidRPr="00856733">
        <w:rPr>
          <w:rFonts w:ascii="Times New Roman" w:eastAsia="Times New Roman" w:hAnsi="Times New Roman" w:cs="Times New Roman"/>
          <w:vertAlign w:val="superscript"/>
        </w:rPr>
        <w:footnoteReference w:id="22"/>
      </w:r>
      <w:r w:rsidRPr="00856733">
        <w:rPr>
          <w:rFonts w:ascii="Times New Roman" w:eastAsia="Times New Roman" w:hAnsi="Times New Roman" w:cs="Times New Roman"/>
        </w:rPr>
        <w:t xml:space="preserve">, who are interested in providing semantic support for evidence. According to </w:t>
      </w:r>
      <w:proofErr w:type="spellStart"/>
      <w:r w:rsidRPr="00856733">
        <w:rPr>
          <w:rFonts w:ascii="Times New Roman" w:eastAsia="Times New Roman" w:hAnsi="Times New Roman" w:cs="Times New Roman"/>
        </w:rPr>
        <w:t>Toulmin</w:t>
      </w:r>
      <w:proofErr w:type="spellEnd"/>
      <w:r w:rsidRPr="00856733">
        <w:rPr>
          <w:rFonts w:ascii="Times New Roman" w:eastAsia="Times New Roman" w:hAnsi="Times New Roman" w:cs="Times New Roman"/>
        </w:rPr>
        <w:t xml:space="preserve">, much of what it is to be an argument varies from field to field, with some features being field-dependent and others being field-invariant. He therefore focuses on an analysis of arguments that emphasizes justification rather than inference, where one begins with a claim and seeks justification for it. Such arguments he calls ‘practical arguments’. </w:t>
      </w:r>
      <w:proofErr w:type="spellStart"/>
      <w:r w:rsidRPr="00856733">
        <w:rPr>
          <w:rFonts w:ascii="Times New Roman" w:eastAsia="Times New Roman" w:hAnsi="Times New Roman" w:cs="Times New Roman"/>
        </w:rPr>
        <w:t>Toulmin</w:t>
      </w:r>
      <w:proofErr w:type="spellEnd"/>
      <w:r w:rsidRPr="00856733">
        <w:rPr>
          <w:rFonts w:ascii="Times New Roman" w:eastAsia="Times New Roman" w:hAnsi="Times New Roman" w:cs="Times New Roman"/>
        </w:rPr>
        <w:t xml:space="preserve"> details six components required for their analysis: claims, evidence, warrant, backing, rebuttal, and qualifiers. </w:t>
      </w:r>
    </w:p>
    <w:p w14:paraId="19E1050A" w14:textId="77777777" w:rsidR="00B84C69" w:rsidRPr="00856733" w:rsidRDefault="00B84C69" w:rsidP="00DA0B7C">
      <w:pPr>
        <w:spacing w:after="0" w:line="240" w:lineRule="auto"/>
        <w:ind w:firstLine="720"/>
        <w:rPr>
          <w:rFonts w:ascii="Times New Roman" w:eastAsia="Times New Roman" w:hAnsi="Times New Roman" w:cs="Times New Roman"/>
        </w:rPr>
        <w:pPrChange w:id="124" w:author="John Beverley" w:date="2017-09-10T11:53:00Z">
          <w:pPr>
            <w:spacing w:after="0" w:line="240" w:lineRule="auto"/>
          </w:pPr>
        </w:pPrChange>
      </w:pPr>
      <w:r w:rsidRPr="00856733">
        <w:rPr>
          <w:rFonts w:ascii="Times New Roman" w:eastAsia="Times New Roman" w:hAnsi="Times New Roman" w:cs="Times New Roman"/>
        </w:rPr>
        <w:t xml:space="preserve">Although </w:t>
      </w:r>
      <w:proofErr w:type="spellStart"/>
      <w:r w:rsidRPr="00856733">
        <w:rPr>
          <w:rFonts w:ascii="Times New Roman" w:eastAsia="Times New Roman" w:hAnsi="Times New Roman" w:cs="Times New Roman"/>
        </w:rPr>
        <w:t>Toulmin’s</w:t>
      </w:r>
      <w:proofErr w:type="spellEnd"/>
      <w:r w:rsidRPr="00856733">
        <w:rPr>
          <w:rFonts w:ascii="Times New Roman" w:eastAsia="Times New Roman" w:hAnsi="Times New Roman" w:cs="Times New Roman"/>
        </w:rPr>
        <w:t xml:space="preserve"> account of practical arguments has been influential on researchers in argumentation theory, its implementations in ontologies like the AMO fail to clearly demarcate arguments from the background of related sources of evidence and counterevidence. Using </w:t>
      </w:r>
      <w:proofErr w:type="spellStart"/>
      <w:r w:rsidRPr="00856733">
        <w:rPr>
          <w:rFonts w:ascii="Times New Roman" w:eastAsia="Times New Roman" w:hAnsi="Times New Roman" w:cs="Times New Roman"/>
        </w:rPr>
        <w:t>Toulmin’s</w:t>
      </w:r>
      <w:proofErr w:type="spellEnd"/>
      <w:r w:rsidRPr="00856733">
        <w:rPr>
          <w:rFonts w:ascii="Times New Roman" w:eastAsia="Times New Roman" w:hAnsi="Times New Roman" w:cs="Times New Roman"/>
        </w:rPr>
        <w:t xml:space="preserve"> categories, the AMO class ‘argument’ inherits the following restrictions: a) </w:t>
      </w:r>
      <w:proofErr w:type="spellStart"/>
      <w:r w:rsidRPr="00856733">
        <w:rPr>
          <w:rFonts w:ascii="Times New Roman" w:eastAsia="Times New Roman" w:hAnsi="Times New Roman" w:cs="Times New Roman"/>
        </w:rPr>
        <w:t>has_evidence</w:t>
      </w:r>
      <w:proofErr w:type="spellEnd"/>
      <w:r w:rsidRPr="00856733">
        <w:rPr>
          <w:rFonts w:ascii="Times New Roman" w:eastAsia="Times New Roman" w:hAnsi="Times New Roman" w:cs="Times New Roman"/>
        </w:rPr>
        <w:t xml:space="preserve"> min 1, b) </w:t>
      </w:r>
      <w:proofErr w:type="spellStart"/>
      <w:r w:rsidRPr="00856733">
        <w:rPr>
          <w:rFonts w:ascii="Times New Roman" w:eastAsia="Times New Roman" w:hAnsi="Times New Roman" w:cs="Times New Roman"/>
        </w:rPr>
        <w:t>has_warrant</w:t>
      </w:r>
      <w:proofErr w:type="spellEnd"/>
      <w:r w:rsidRPr="00856733">
        <w:rPr>
          <w:rFonts w:ascii="Times New Roman" w:eastAsia="Times New Roman" w:hAnsi="Times New Roman" w:cs="Times New Roman"/>
        </w:rPr>
        <w:t xml:space="preserve"> min 1, and c) </w:t>
      </w:r>
      <w:proofErr w:type="spellStart"/>
      <w:r w:rsidRPr="00856733">
        <w:rPr>
          <w:rFonts w:ascii="Times New Roman" w:eastAsia="Times New Roman" w:hAnsi="Times New Roman" w:cs="Times New Roman"/>
        </w:rPr>
        <w:t>has_claim</w:t>
      </w:r>
      <w:proofErr w:type="spellEnd"/>
      <w:r w:rsidRPr="00856733">
        <w:rPr>
          <w:rFonts w:ascii="Times New Roman" w:eastAsia="Times New Roman" w:hAnsi="Times New Roman" w:cs="Times New Roman"/>
        </w:rPr>
        <w:t xml:space="preserve"> exactly 1. Thus, it both excludes arguments containing only one premise or supposition as well as circular arguments in which a statement is used to infer itself, and also allows for arguments that may have parts other than those included in the </w:t>
      </w:r>
      <w:proofErr w:type="spellStart"/>
      <w:r w:rsidRPr="00856733">
        <w:rPr>
          <w:rFonts w:ascii="Times New Roman" w:eastAsia="Times New Roman" w:hAnsi="Times New Roman" w:cs="Times New Roman"/>
        </w:rPr>
        <w:t>Toulmin</w:t>
      </w:r>
      <w:proofErr w:type="spellEnd"/>
      <w:r w:rsidRPr="00856733">
        <w:rPr>
          <w:rFonts w:ascii="Times New Roman" w:eastAsia="Times New Roman" w:hAnsi="Times New Roman" w:cs="Times New Roman"/>
        </w:rPr>
        <w:t xml:space="preserve"> model, for the AMO does not, in its implementation, provide a closure axiom for its class ‘argument’, so it is unclear what is excluded from its extension. Also, in failure of our third criterion, there is no distinction drawn between propositions considered independently of any argument, from propositions that appear to be doing a specific kind of work within an argument whereupon the AMO could call them warrants, evidences, backings, claims, and so on.</w:t>
      </w:r>
    </w:p>
    <w:p w14:paraId="688B223A" w14:textId="77777777" w:rsidR="00B84C69" w:rsidRPr="00856733" w:rsidRDefault="00B84C69" w:rsidP="00DA0B7C">
      <w:pPr>
        <w:spacing w:after="0" w:line="240" w:lineRule="auto"/>
        <w:ind w:firstLine="720"/>
        <w:rPr>
          <w:rFonts w:ascii="Times New Roman" w:eastAsia="Times New Roman" w:hAnsi="Times New Roman" w:cs="Times New Roman"/>
        </w:rPr>
        <w:pPrChange w:id="125" w:author="John Beverley" w:date="2017-09-10T11:53:00Z">
          <w:pPr>
            <w:spacing w:after="0" w:line="240" w:lineRule="auto"/>
          </w:pPr>
        </w:pPrChange>
      </w:pPr>
      <w:r w:rsidRPr="00856733">
        <w:rPr>
          <w:rFonts w:ascii="Times New Roman" w:eastAsia="Times New Roman" w:hAnsi="Times New Roman" w:cs="Times New Roman"/>
        </w:rPr>
        <w:t xml:space="preserve">There are no processes in the AMO as well, which leads to an unwelcome proliferation of relations in their OWL implementation. This can happen when it is assumed that predicates in a sentence express relations, as when the sentence “Barry argues for liberty” appears to show arguing as a way Barry is related to liberty. This is unfortunate, since when relations proliferate in an ontology, they can keep information from being found through other connections that may otherwise be available by using classes. If we instead treated the example with classes, we could say that Barry is an instance of a person, who engages in an instance of an act of arguing, where this act creates an argument, and that argument has a conclusion, where the conclusion is a statement in favor of liberty. Treating the verb in this sentence as an instance of class of activity rather than as an instance of a relation also allows us to more easily state when and where this act occurred.  </w:t>
      </w:r>
    </w:p>
    <w:p w14:paraId="3CAD03DB" w14:textId="77777777" w:rsidR="00B84C69" w:rsidRPr="00856733" w:rsidRDefault="00B84C69" w:rsidP="00DA0B7C">
      <w:pPr>
        <w:spacing w:after="0" w:line="240" w:lineRule="auto"/>
        <w:ind w:firstLine="720"/>
        <w:rPr>
          <w:rFonts w:ascii="Times New Roman" w:eastAsia="Times New Roman" w:hAnsi="Times New Roman" w:cs="Times New Roman"/>
        </w:rPr>
        <w:pPrChange w:id="126" w:author="John Beverley" w:date="2017-09-10T11:54:00Z">
          <w:pPr>
            <w:spacing w:after="0" w:line="240" w:lineRule="auto"/>
          </w:pPr>
        </w:pPrChange>
      </w:pPr>
      <w:r w:rsidRPr="00856733">
        <w:rPr>
          <w:rFonts w:ascii="Times New Roman" w:eastAsia="Times New Roman" w:hAnsi="Times New Roman" w:cs="Times New Roman"/>
        </w:rPr>
        <w:t xml:space="preserve">These errors of scope are not made by the </w:t>
      </w:r>
      <w:proofErr w:type="spellStart"/>
      <w:r w:rsidRPr="00856733">
        <w:rPr>
          <w:rFonts w:ascii="Times New Roman" w:eastAsia="Times New Roman" w:hAnsi="Times New Roman" w:cs="Times New Roman"/>
        </w:rPr>
        <w:t>Semanticscience</w:t>
      </w:r>
      <w:proofErr w:type="spellEnd"/>
      <w:r w:rsidRPr="00856733">
        <w:rPr>
          <w:rFonts w:ascii="Times New Roman" w:eastAsia="Times New Roman" w:hAnsi="Times New Roman" w:cs="Times New Roman"/>
        </w:rPr>
        <w:t xml:space="preserve"> Integrated Ontology (SIO), an ontology developed to facilitate biomedical knowledge discovery.</w:t>
      </w:r>
      <w:r w:rsidRPr="00856733">
        <w:rPr>
          <w:rFonts w:ascii="Times New Roman" w:eastAsia="Times New Roman" w:hAnsi="Times New Roman" w:cs="Times New Roman"/>
          <w:vertAlign w:val="superscript"/>
        </w:rPr>
        <w:footnoteReference w:id="23"/>
      </w:r>
      <w:r w:rsidRPr="00856733">
        <w:rPr>
          <w:rFonts w:ascii="Times New Roman" w:eastAsia="Times New Roman" w:hAnsi="Times New Roman" w:cs="Times New Roman"/>
        </w:rPr>
        <w:t xml:space="preserve"> The SIO is distinguished among the ontological treatments of arguments we have surveyed by representing arguments in a canonical manner familiar to most readers of introductory logic textbooks. Its subclasses of arguments include valid, sound, deductive, and inductive arguments, and it also includes premises and conclusions among its classes, which facilitates the representation of argument parts. Furthermore, it includes an exclusively binary treatment of truth and falsity, implementing </w:t>
      </w:r>
      <w:r w:rsidRPr="00856733">
        <w:rPr>
          <w:rFonts w:ascii="Times New Roman" w:eastAsia="Times New Roman" w:hAnsi="Times New Roman" w:cs="Times New Roman"/>
        </w:rPr>
        <w:lastRenderedPageBreak/>
        <w:t xml:space="preserve">truth-values as subclasses of the class ‘information quality entity’. This allows SIO to be used to represent not only arguments with true premises, but also arguments with false ones, and to distinguish the true from the false. For many purposes, this may be a valuable feature to have. For instance, if statements known to be true or false can be tagged as such, then the ontology may be used to query for all those arguments that rest on false premises, where upon the evidence for their conclusions may be re-evaluated. In addition, further properties such as soundness—defined as the property of a deductive argument that is both valid and has all true premises—may be inferred by looking for valid arguments with all true premises.  </w:t>
      </w:r>
    </w:p>
    <w:p w14:paraId="5479BAE7" w14:textId="77777777" w:rsidR="00B84C69" w:rsidRPr="00856733" w:rsidRDefault="00B84C69" w:rsidP="00DA0B7C">
      <w:pPr>
        <w:spacing w:after="0" w:line="240" w:lineRule="auto"/>
        <w:ind w:firstLine="720"/>
        <w:rPr>
          <w:rFonts w:ascii="Times New Roman" w:eastAsia="Times New Roman" w:hAnsi="Times New Roman" w:cs="Times New Roman"/>
        </w:rPr>
        <w:pPrChange w:id="127" w:author="John Beverley" w:date="2017-09-10T11:54:00Z">
          <w:pPr>
            <w:spacing w:after="0" w:line="240" w:lineRule="auto"/>
          </w:pPr>
        </w:pPrChange>
      </w:pPr>
      <w:r w:rsidRPr="00856733">
        <w:rPr>
          <w:rFonts w:ascii="Times New Roman" w:eastAsia="Times New Roman" w:hAnsi="Times New Roman" w:cs="Times New Roman"/>
        </w:rPr>
        <w:t>However, there are many parts of SIO that could be improved. First, the ontology itself does not use and is not compatible with common upper-level ontologies or widely used ontologies of information, and it would need to be rebuilt in order to become so. For instance, all information content entities</w:t>
      </w:r>
      <w:r w:rsidRPr="00856733">
        <w:rPr>
          <w:rFonts w:ascii="Times New Roman" w:eastAsia="Times New Roman" w:hAnsi="Times New Roman" w:cs="Times New Roman"/>
          <w:vertAlign w:val="superscript"/>
        </w:rPr>
        <w:footnoteReference w:id="24"/>
      </w:r>
      <w:r w:rsidRPr="00856733">
        <w:rPr>
          <w:rFonts w:ascii="Times New Roman" w:eastAsia="Times New Roman" w:hAnsi="Times New Roman" w:cs="Times New Roman"/>
        </w:rPr>
        <w:t xml:space="preserve"> in SIO are a subclass of ‘object’, which is defined as “an entity that is wholly identifiable at any instant of time during which it exists”. This definition is at odds with the BFO definition of ‘object’, which defines an object as a maximal causally unified material entity. Furthermore, the definition of ‘information content entity’ is ‘an object that requires some background knowledge or procedure to correctly interpret’. This definition is simultaneously too broad and too narrow, as there are some material artifacts (e.g. a computer) that fit this definition but are not themselves information content entities, and there are also information content entities that do not require any special background knowledge or procedure to correctly interpret, apart from the mere knowledge of a language or symbol system, and this does not seem to be the author’s intended meaning.</w:t>
      </w:r>
    </w:p>
    <w:p w14:paraId="5D0421A8" w14:textId="3AAC9BC6" w:rsidR="00B84C69" w:rsidRPr="00856733" w:rsidRDefault="00B84C69" w:rsidP="00404262">
      <w:pPr>
        <w:spacing w:after="0" w:line="240" w:lineRule="auto"/>
        <w:rPr>
          <w:rFonts w:ascii="Times New Roman" w:eastAsia="Times New Roman" w:hAnsi="Times New Roman" w:cs="Times New Roman"/>
        </w:rPr>
      </w:pPr>
      <w:r w:rsidRPr="00856733">
        <w:rPr>
          <w:rFonts w:ascii="Times New Roman" w:eastAsia="Times New Roman" w:hAnsi="Times New Roman" w:cs="Times New Roman"/>
        </w:rPr>
        <w:t xml:space="preserve"> </w:t>
      </w:r>
      <w:ins w:id="128" w:author="John Beverley" w:date="2017-09-10T11:54:00Z">
        <w:r w:rsidR="00DA0B7C" w:rsidRPr="00856733">
          <w:rPr>
            <w:rFonts w:ascii="Times New Roman" w:eastAsia="Times New Roman" w:hAnsi="Times New Roman" w:cs="Times New Roman"/>
          </w:rPr>
          <w:tab/>
        </w:r>
      </w:ins>
      <w:r w:rsidRPr="00856733">
        <w:rPr>
          <w:rFonts w:ascii="Times New Roman" w:eastAsia="Times New Roman" w:hAnsi="Times New Roman" w:cs="Times New Roman"/>
        </w:rPr>
        <w:t>Second, the SIO asserts that all arguments are a kind of ‘proposition’, where proposition is incorrectly defined as “a sentence expressing something true or false.”</w:t>
      </w:r>
      <w:r w:rsidRPr="00856733">
        <w:rPr>
          <w:rFonts w:ascii="Times New Roman" w:eastAsia="Times New Roman" w:hAnsi="Times New Roman" w:cs="Times New Roman"/>
          <w:vertAlign w:val="superscript"/>
        </w:rPr>
        <w:footnoteReference w:id="25"/>
      </w:r>
      <w:r w:rsidRPr="00856733">
        <w:rPr>
          <w:rFonts w:ascii="Times New Roman" w:eastAsia="Times New Roman" w:hAnsi="Times New Roman" w:cs="Times New Roman"/>
        </w:rPr>
        <w:t xml:space="preserve"> Most researchers in logic and the philosophy of language conceive of propositions not as sentences, but rather as the meaning or content sentences express. And even where this distinction is clearly made, the propositions expressed by sentences are not themselves arguments, since an atomic sentence may be a sentence, but because it contains no inference, cannot be an argument. Finally, like AMO, the SIO fails criterion three, for it draws no distinction between a proposition and when that proposition is used as part of an argument, as say, a premise, </w:t>
      </w:r>
      <w:proofErr w:type="spellStart"/>
      <w:r w:rsidRPr="00856733">
        <w:rPr>
          <w:rFonts w:ascii="Times New Roman" w:eastAsia="Times New Roman" w:hAnsi="Times New Roman" w:cs="Times New Roman"/>
        </w:rPr>
        <w:t>subconclusion</w:t>
      </w:r>
      <w:proofErr w:type="spellEnd"/>
      <w:r w:rsidRPr="00856733">
        <w:rPr>
          <w:rFonts w:ascii="Times New Roman" w:eastAsia="Times New Roman" w:hAnsi="Times New Roman" w:cs="Times New Roman"/>
        </w:rPr>
        <w:t xml:space="preserve">, or supposition. Users of the ontology are thus required to choose whether they want to count some instance of a proposition as one or all of these, when whether a statement is a premise, conclusion, or </w:t>
      </w:r>
      <w:proofErr w:type="spellStart"/>
      <w:r w:rsidRPr="00856733">
        <w:rPr>
          <w:rFonts w:ascii="Times New Roman" w:eastAsia="Times New Roman" w:hAnsi="Times New Roman" w:cs="Times New Roman"/>
        </w:rPr>
        <w:t>subconclusion</w:t>
      </w:r>
      <w:proofErr w:type="spellEnd"/>
      <w:r w:rsidRPr="00856733">
        <w:rPr>
          <w:rFonts w:ascii="Times New Roman" w:eastAsia="Times New Roman" w:hAnsi="Times New Roman" w:cs="Times New Roman"/>
        </w:rPr>
        <w:t xml:space="preserve"> depends entirely on its relation to an argument, and that relation will itself vary across times and </w:t>
      </w:r>
      <w:commentRangeStart w:id="129"/>
      <w:r w:rsidRPr="00856733">
        <w:rPr>
          <w:rFonts w:ascii="Times New Roman" w:eastAsia="Times New Roman" w:hAnsi="Times New Roman" w:cs="Times New Roman"/>
        </w:rPr>
        <w:t>arguments</w:t>
      </w:r>
      <w:commentRangeEnd w:id="129"/>
      <w:r w:rsidR="00DA0B7C" w:rsidRPr="00856733">
        <w:rPr>
          <w:rStyle w:val="CommentReference"/>
          <w:rFonts w:ascii="Times New Roman" w:hAnsi="Times New Roman" w:cs="Times New Roman"/>
          <w:sz w:val="24"/>
          <w:szCs w:val="24"/>
        </w:rPr>
        <w:commentReference w:id="129"/>
      </w:r>
      <w:r w:rsidRPr="00856733">
        <w:rPr>
          <w:rFonts w:ascii="Times New Roman" w:eastAsia="Times New Roman" w:hAnsi="Times New Roman" w:cs="Times New Roman"/>
        </w:rPr>
        <w:t xml:space="preserve">. </w:t>
      </w:r>
    </w:p>
    <w:p w14:paraId="5C1E5C2C" w14:textId="77777777" w:rsidR="003A3D62" w:rsidRPr="00856733" w:rsidRDefault="003A3D62" w:rsidP="00404262">
      <w:pPr>
        <w:spacing w:after="0" w:line="240" w:lineRule="auto"/>
        <w:rPr>
          <w:rFonts w:ascii="Times New Roman" w:eastAsia="Times New Roman" w:hAnsi="Times New Roman" w:cs="Times New Roman"/>
        </w:rPr>
      </w:pPr>
    </w:p>
    <w:p w14:paraId="766478A0" w14:textId="77777777" w:rsidR="00494B58" w:rsidRPr="00856733" w:rsidRDefault="00494B58" w:rsidP="00404262">
      <w:pPr>
        <w:spacing w:after="0" w:line="240" w:lineRule="auto"/>
        <w:jc w:val="center"/>
        <w:rPr>
          <w:rFonts w:ascii="Times New Roman" w:hAnsi="Times New Roman" w:cs="Times New Roman"/>
          <w:b/>
        </w:rPr>
      </w:pPr>
      <w:proofErr w:type="spellStart"/>
      <w:r w:rsidRPr="00856733">
        <w:rPr>
          <w:rFonts w:ascii="Times New Roman" w:hAnsi="Times New Roman" w:cs="Times New Roman"/>
          <w:b/>
        </w:rPr>
        <w:t>ArGo</w:t>
      </w:r>
      <w:proofErr w:type="spellEnd"/>
      <w:r w:rsidRPr="00856733">
        <w:rPr>
          <w:rFonts w:ascii="Times New Roman" w:hAnsi="Times New Roman" w:cs="Times New Roman"/>
          <w:b/>
        </w:rPr>
        <w:t xml:space="preserve">: An Arguments </w:t>
      </w:r>
      <w:commentRangeStart w:id="130"/>
      <w:r w:rsidRPr="00856733">
        <w:rPr>
          <w:rFonts w:ascii="Times New Roman" w:hAnsi="Times New Roman" w:cs="Times New Roman"/>
          <w:b/>
        </w:rPr>
        <w:t>Ontology</w:t>
      </w:r>
      <w:commentRangeEnd w:id="130"/>
      <w:r w:rsidR="00DA0B7C" w:rsidRPr="00856733">
        <w:rPr>
          <w:rStyle w:val="CommentReference"/>
          <w:rFonts w:ascii="Times New Roman" w:hAnsi="Times New Roman" w:cs="Times New Roman"/>
          <w:sz w:val="24"/>
          <w:szCs w:val="24"/>
        </w:rPr>
        <w:commentReference w:id="130"/>
      </w:r>
      <w:r w:rsidRPr="00856733">
        <w:rPr>
          <w:rFonts w:ascii="Times New Roman" w:hAnsi="Times New Roman" w:cs="Times New Roman"/>
          <w:b/>
        </w:rPr>
        <w:t xml:space="preserve"> </w:t>
      </w:r>
    </w:p>
    <w:p w14:paraId="57F71FA8" w14:textId="77777777" w:rsidR="00447885" w:rsidRPr="00856733" w:rsidRDefault="00447885" w:rsidP="00404262">
      <w:pPr>
        <w:spacing w:after="0" w:line="240" w:lineRule="auto"/>
        <w:rPr>
          <w:rFonts w:ascii="Times New Roman" w:hAnsi="Times New Roman" w:cs="Times New Roman"/>
        </w:rPr>
      </w:pPr>
    </w:p>
    <w:p w14:paraId="07749A46" w14:textId="56590AFD" w:rsidR="00494B58" w:rsidRPr="00856733" w:rsidRDefault="00330975" w:rsidP="00404262">
      <w:pPr>
        <w:spacing w:after="0" w:line="240" w:lineRule="auto"/>
        <w:rPr>
          <w:rFonts w:ascii="Times New Roman" w:hAnsi="Times New Roman" w:cs="Times New Roman"/>
        </w:rPr>
      </w:pPr>
      <w:r w:rsidRPr="00856733">
        <w:rPr>
          <w:rFonts w:ascii="Times New Roman" w:hAnsi="Times New Roman" w:cs="Times New Roman"/>
        </w:rPr>
        <w:t>In this s</w:t>
      </w:r>
      <w:r w:rsidR="00447885" w:rsidRPr="00856733">
        <w:rPr>
          <w:rFonts w:ascii="Times New Roman" w:hAnsi="Times New Roman" w:cs="Times New Roman"/>
        </w:rPr>
        <w:t>ection, we motivate and introduce the various</w:t>
      </w:r>
      <w:r w:rsidRPr="00856733">
        <w:rPr>
          <w:rFonts w:ascii="Times New Roman" w:hAnsi="Times New Roman" w:cs="Times New Roman"/>
        </w:rPr>
        <w:t xml:space="preserve"> classes and re</w:t>
      </w:r>
      <w:r w:rsidR="00447885" w:rsidRPr="00856733">
        <w:rPr>
          <w:rFonts w:ascii="Times New Roman" w:hAnsi="Times New Roman" w:cs="Times New Roman"/>
        </w:rPr>
        <w:t xml:space="preserve">lations of </w:t>
      </w:r>
      <w:proofErr w:type="spellStart"/>
      <w:r w:rsidR="00447885" w:rsidRPr="00856733">
        <w:rPr>
          <w:rFonts w:ascii="Times New Roman" w:hAnsi="Times New Roman" w:cs="Times New Roman"/>
        </w:rPr>
        <w:t>ArgO</w:t>
      </w:r>
      <w:proofErr w:type="spellEnd"/>
      <w:r w:rsidR="00447885" w:rsidRPr="00856733">
        <w:rPr>
          <w:rFonts w:ascii="Times New Roman" w:hAnsi="Times New Roman" w:cs="Times New Roman"/>
        </w:rPr>
        <w:t>, a small ontology of arguments designed to meet the preceding constraints. We provide a</w:t>
      </w:r>
      <w:r w:rsidR="006C1277" w:rsidRPr="00856733">
        <w:rPr>
          <w:rFonts w:ascii="Times New Roman" w:hAnsi="Times New Roman" w:cs="Times New Roman"/>
        </w:rPr>
        <w:t xml:space="preserve"> rigorous axiomatization </w:t>
      </w:r>
      <w:r w:rsidR="007C7102" w:rsidRPr="00856733">
        <w:rPr>
          <w:rFonts w:ascii="Times New Roman" w:hAnsi="Times New Roman" w:cs="Times New Roman"/>
        </w:rPr>
        <w:t xml:space="preserve">in first-order logic, </w:t>
      </w:r>
      <w:r w:rsidR="007176D1" w:rsidRPr="00856733">
        <w:rPr>
          <w:rFonts w:ascii="Times New Roman" w:hAnsi="Times New Roman" w:cs="Times New Roman"/>
        </w:rPr>
        <w:t>then gesture at nat</w:t>
      </w:r>
      <w:r w:rsidR="00483F0A" w:rsidRPr="00856733">
        <w:rPr>
          <w:rFonts w:ascii="Times New Roman" w:hAnsi="Times New Roman" w:cs="Times New Roman"/>
        </w:rPr>
        <w:t>u</w:t>
      </w:r>
      <w:r w:rsidR="00D41D8E" w:rsidRPr="00856733">
        <w:rPr>
          <w:rFonts w:ascii="Times New Roman" w:hAnsi="Times New Roman" w:cs="Times New Roman"/>
        </w:rPr>
        <w:t xml:space="preserve">ral extensions of </w:t>
      </w:r>
      <w:proofErr w:type="spellStart"/>
      <w:r w:rsidR="00D41D8E" w:rsidRPr="00856733">
        <w:rPr>
          <w:rFonts w:ascii="Times New Roman" w:hAnsi="Times New Roman" w:cs="Times New Roman"/>
        </w:rPr>
        <w:t>ArgO</w:t>
      </w:r>
      <w:proofErr w:type="spellEnd"/>
      <w:r w:rsidR="00447885" w:rsidRPr="00856733">
        <w:rPr>
          <w:rFonts w:ascii="Times New Roman" w:hAnsi="Times New Roman" w:cs="Times New Roman"/>
        </w:rPr>
        <w:t xml:space="preserve"> u</w:t>
      </w:r>
      <w:r w:rsidR="007C7102" w:rsidRPr="00856733">
        <w:rPr>
          <w:rFonts w:ascii="Times New Roman" w:hAnsi="Times New Roman" w:cs="Times New Roman"/>
        </w:rPr>
        <w:t>sers may wish to adopt</w:t>
      </w:r>
      <w:r w:rsidR="00447885" w:rsidRPr="00856733">
        <w:rPr>
          <w:rFonts w:ascii="Times New Roman" w:hAnsi="Times New Roman" w:cs="Times New Roman"/>
        </w:rPr>
        <w:t xml:space="preserve">. </w:t>
      </w:r>
    </w:p>
    <w:p w14:paraId="38D29626" w14:textId="77777777" w:rsidR="003A3D62" w:rsidRPr="00856733" w:rsidRDefault="003A3D62" w:rsidP="00404262">
      <w:pPr>
        <w:spacing w:after="0" w:line="240" w:lineRule="auto"/>
        <w:rPr>
          <w:rFonts w:ascii="Times New Roman" w:hAnsi="Times New Roman" w:cs="Times New Roman"/>
        </w:rPr>
      </w:pPr>
    </w:p>
    <w:p w14:paraId="1F4F248E" w14:textId="77777777" w:rsidR="002067F5" w:rsidRPr="00856733" w:rsidRDefault="002067F5" w:rsidP="00404262">
      <w:pPr>
        <w:spacing w:after="0" w:line="240" w:lineRule="auto"/>
        <w:rPr>
          <w:rFonts w:ascii="Times New Roman" w:hAnsi="Times New Roman" w:cs="Times New Roman"/>
          <w:i/>
        </w:rPr>
      </w:pPr>
      <w:r w:rsidRPr="00856733">
        <w:rPr>
          <w:rFonts w:ascii="Times New Roman" w:hAnsi="Times New Roman" w:cs="Times New Roman"/>
          <w:i/>
        </w:rPr>
        <w:t xml:space="preserve">Statements, </w:t>
      </w:r>
      <w:r w:rsidR="00792D08" w:rsidRPr="00856733">
        <w:rPr>
          <w:rFonts w:ascii="Times New Roman" w:hAnsi="Times New Roman" w:cs="Times New Roman"/>
          <w:i/>
        </w:rPr>
        <w:t xml:space="preserve">Background Ontological Commitments, </w:t>
      </w:r>
      <w:r w:rsidRPr="00856733">
        <w:rPr>
          <w:rFonts w:ascii="Times New Roman" w:hAnsi="Times New Roman" w:cs="Times New Roman"/>
          <w:i/>
        </w:rPr>
        <w:t>and Arguments</w:t>
      </w:r>
    </w:p>
    <w:p w14:paraId="01D700CE" w14:textId="77777777" w:rsidR="003A3D62" w:rsidRPr="00856733" w:rsidRDefault="003A3D62" w:rsidP="00404262">
      <w:pPr>
        <w:spacing w:after="0" w:line="240" w:lineRule="auto"/>
        <w:rPr>
          <w:rFonts w:ascii="Times New Roman" w:hAnsi="Times New Roman" w:cs="Times New Roman"/>
          <w:i/>
        </w:rPr>
      </w:pPr>
    </w:p>
    <w:p w14:paraId="34A64EC2" w14:textId="1E64066E" w:rsidR="00154B16" w:rsidRPr="00856733" w:rsidRDefault="00954D9B" w:rsidP="00404262">
      <w:pPr>
        <w:spacing w:after="0" w:line="240" w:lineRule="auto"/>
        <w:rPr>
          <w:rFonts w:ascii="Times New Roman" w:hAnsi="Times New Roman" w:cs="Times New Roman"/>
        </w:rPr>
      </w:pPr>
      <w:r w:rsidRPr="00856733">
        <w:rPr>
          <w:rFonts w:ascii="Times New Roman" w:hAnsi="Times New Roman" w:cs="Times New Roman"/>
        </w:rPr>
        <w:t>As examined</w:t>
      </w:r>
      <w:r w:rsidR="008C1E84" w:rsidRPr="00856733">
        <w:rPr>
          <w:rFonts w:ascii="Times New Roman" w:hAnsi="Times New Roman" w:cs="Times New Roman"/>
        </w:rPr>
        <w:t xml:space="preserve"> above, sentences, </w:t>
      </w:r>
      <w:r w:rsidR="007A468B" w:rsidRPr="00856733">
        <w:rPr>
          <w:rFonts w:ascii="Times New Roman" w:hAnsi="Times New Roman" w:cs="Times New Roman"/>
        </w:rPr>
        <w:t xml:space="preserve">sentence </w:t>
      </w:r>
      <w:r w:rsidRPr="00856733">
        <w:rPr>
          <w:rFonts w:ascii="Times New Roman" w:hAnsi="Times New Roman" w:cs="Times New Roman"/>
        </w:rPr>
        <w:t>content</w:t>
      </w:r>
      <w:r w:rsidR="008C1E84" w:rsidRPr="00856733">
        <w:rPr>
          <w:rFonts w:ascii="Times New Roman" w:hAnsi="Times New Roman" w:cs="Times New Roman"/>
        </w:rPr>
        <w:t>, and force come apart</w:t>
      </w:r>
      <w:r w:rsidRPr="00856733">
        <w:rPr>
          <w:rFonts w:ascii="Times New Roman" w:hAnsi="Times New Roman" w:cs="Times New Roman"/>
        </w:rPr>
        <w:t xml:space="preserve">. While remaining open to </w:t>
      </w:r>
      <w:r w:rsidR="0019614D" w:rsidRPr="00856733">
        <w:rPr>
          <w:rFonts w:ascii="Times New Roman" w:hAnsi="Times New Roman" w:cs="Times New Roman"/>
        </w:rPr>
        <w:t>these subtleties</w:t>
      </w:r>
      <w:r w:rsidRPr="00856733">
        <w:rPr>
          <w:rFonts w:ascii="Times New Roman" w:hAnsi="Times New Roman" w:cs="Times New Roman"/>
        </w:rPr>
        <w:t xml:space="preserve">, we restrict our topic here to </w:t>
      </w:r>
      <w:r w:rsidRPr="00856733">
        <w:rPr>
          <w:rFonts w:ascii="Times New Roman" w:hAnsi="Times New Roman" w:cs="Times New Roman"/>
          <w:i/>
        </w:rPr>
        <w:t>declarative sentences</w:t>
      </w:r>
      <w:r w:rsidRPr="00856733">
        <w:rPr>
          <w:rFonts w:ascii="Times New Roman" w:hAnsi="Times New Roman" w:cs="Times New Roman"/>
        </w:rPr>
        <w:t xml:space="preserve">, i.e. sentences </w:t>
      </w:r>
      <w:r w:rsidR="00D41D8E" w:rsidRPr="00856733">
        <w:rPr>
          <w:rFonts w:ascii="Times New Roman" w:hAnsi="Times New Roman" w:cs="Times New Roman"/>
        </w:rPr>
        <w:t xml:space="preserve">typically </w:t>
      </w:r>
      <w:r w:rsidRPr="00856733">
        <w:rPr>
          <w:rFonts w:ascii="Times New Roman" w:hAnsi="Times New Roman" w:cs="Times New Roman"/>
        </w:rPr>
        <w:t>used</w:t>
      </w:r>
      <w:r w:rsidR="008C1E84" w:rsidRPr="00856733">
        <w:rPr>
          <w:rFonts w:ascii="Times New Roman" w:hAnsi="Times New Roman" w:cs="Times New Roman"/>
        </w:rPr>
        <w:t xml:space="preserve"> to</w:t>
      </w:r>
      <w:r w:rsidRPr="00856733">
        <w:rPr>
          <w:rFonts w:ascii="Times New Roman" w:hAnsi="Times New Roman" w:cs="Times New Roman"/>
        </w:rPr>
        <w:t xml:space="preserve"> affirm truth or falsity. We, moreover, </w:t>
      </w:r>
      <w:r w:rsidR="000137BC" w:rsidRPr="00856733">
        <w:rPr>
          <w:rFonts w:ascii="Times New Roman" w:hAnsi="Times New Roman" w:cs="Times New Roman"/>
        </w:rPr>
        <w:t>restrict our attention to</w:t>
      </w:r>
      <w:r w:rsidRPr="00856733">
        <w:rPr>
          <w:rFonts w:ascii="Times New Roman" w:hAnsi="Times New Roman" w:cs="Times New Roman"/>
        </w:rPr>
        <w:t xml:space="preserve"> the </w:t>
      </w:r>
      <w:r w:rsidR="007A468B" w:rsidRPr="00856733">
        <w:rPr>
          <w:rFonts w:ascii="Times New Roman" w:hAnsi="Times New Roman" w:cs="Times New Roman"/>
        </w:rPr>
        <w:t xml:space="preserve">sentence </w:t>
      </w:r>
      <w:r w:rsidRPr="00856733">
        <w:rPr>
          <w:rFonts w:ascii="Times New Roman" w:hAnsi="Times New Roman" w:cs="Times New Roman"/>
        </w:rPr>
        <w:t xml:space="preserve">content of declarative sentences, </w:t>
      </w:r>
      <w:r w:rsidRPr="00856733">
        <w:rPr>
          <w:rFonts w:ascii="Times New Roman" w:hAnsi="Times New Roman" w:cs="Times New Roman"/>
          <w:i/>
        </w:rPr>
        <w:t>s</w:t>
      </w:r>
      <w:r w:rsidR="00FB59BC" w:rsidRPr="00856733">
        <w:rPr>
          <w:rFonts w:ascii="Times New Roman" w:hAnsi="Times New Roman" w:cs="Times New Roman"/>
          <w:i/>
        </w:rPr>
        <w:t>tatements</w:t>
      </w:r>
      <w:r w:rsidRPr="00856733">
        <w:rPr>
          <w:rFonts w:ascii="Times New Roman" w:hAnsi="Times New Roman" w:cs="Times New Roman"/>
          <w:i/>
        </w:rPr>
        <w:t>.</w:t>
      </w:r>
      <w:r w:rsidRPr="00856733">
        <w:rPr>
          <w:rFonts w:ascii="Times New Roman" w:hAnsi="Times New Roman" w:cs="Times New Roman"/>
        </w:rPr>
        <w:t xml:space="preserve"> Statements </w:t>
      </w:r>
      <w:r w:rsidR="00FB59BC" w:rsidRPr="00856733">
        <w:rPr>
          <w:rFonts w:ascii="Times New Roman" w:hAnsi="Times New Roman" w:cs="Times New Roman"/>
        </w:rPr>
        <w:t xml:space="preserve">are widely held to be the </w:t>
      </w:r>
      <w:r w:rsidR="003B0016" w:rsidRPr="00856733">
        <w:rPr>
          <w:rFonts w:ascii="Times New Roman" w:hAnsi="Times New Roman" w:cs="Times New Roman"/>
        </w:rPr>
        <w:t xml:space="preserve">sentence </w:t>
      </w:r>
      <w:r w:rsidR="00FB59BC" w:rsidRPr="00856733">
        <w:rPr>
          <w:rFonts w:ascii="Times New Roman" w:hAnsi="Times New Roman" w:cs="Times New Roman"/>
        </w:rPr>
        <w:t>content, or</w:t>
      </w:r>
      <w:r w:rsidR="003B0016" w:rsidRPr="00856733">
        <w:rPr>
          <w:rFonts w:ascii="Times New Roman" w:hAnsi="Times New Roman" w:cs="Times New Roman"/>
        </w:rPr>
        <w:t xml:space="preserve"> sentence</w:t>
      </w:r>
      <w:r w:rsidR="00FB59BC" w:rsidRPr="00856733">
        <w:rPr>
          <w:rFonts w:ascii="Times New Roman" w:hAnsi="Times New Roman" w:cs="Times New Roman"/>
        </w:rPr>
        <w:t xml:space="preserve"> meaning, of declarative sentences</w:t>
      </w:r>
      <w:r w:rsidR="005B4A0E" w:rsidRPr="00856733">
        <w:rPr>
          <w:rFonts w:ascii="Times New Roman" w:hAnsi="Times New Roman" w:cs="Times New Roman"/>
        </w:rPr>
        <w:t>, primary bearers of truth values, and the objects of propositional attitudes such as belief</w:t>
      </w:r>
      <w:r w:rsidR="00FB59BC" w:rsidRPr="00856733">
        <w:rPr>
          <w:rFonts w:ascii="Times New Roman" w:hAnsi="Times New Roman" w:cs="Times New Roman"/>
        </w:rPr>
        <w:t>.</w:t>
      </w:r>
      <w:r w:rsidR="00FB59BC" w:rsidRPr="00856733">
        <w:rPr>
          <w:rStyle w:val="FootnoteReference"/>
          <w:rFonts w:ascii="Times New Roman" w:hAnsi="Times New Roman" w:cs="Times New Roman"/>
        </w:rPr>
        <w:footnoteReference w:id="26"/>
      </w:r>
      <w:r w:rsidR="005B4A0E" w:rsidRPr="00856733">
        <w:rPr>
          <w:rFonts w:ascii="Times New Roman" w:hAnsi="Times New Roman" w:cs="Times New Roman"/>
        </w:rPr>
        <w:t xml:space="preserve"> For example, the sentence “Susan is happy” expresses the statement </w:t>
      </w:r>
      <w:r w:rsidR="005B4A0E" w:rsidRPr="00856733">
        <w:rPr>
          <w:rFonts w:ascii="Times New Roman" w:hAnsi="Times New Roman" w:cs="Times New Roman"/>
          <w:i/>
        </w:rPr>
        <w:t>Susan is happy</w:t>
      </w:r>
      <w:r w:rsidR="005B4A0E" w:rsidRPr="00856733">
        <w:rPr>
          <w:rFonts w:ascii="Times New Roman" w:hAnsi="Times New Roman" w:cs="Times New Roman"/>
        </w:rPr>
        <w:t xml:space="preserve">, which may be believed or not, </w:t>
      </w:r>
      <w:r w:rsidR="009B3976" w:rsidRPr="00856733">
        <w:rPr>
          <w:rFonts w:ascii="Times New Roman" w:hAnsi="Times New Roman" w:cs="Times New Roman"/>
        </w:rPr>
        <w:t xml:space="preserve">is </w:t>
      </w:r>
      <w:r w:rsidR="00D41D8E" w:rsidRPr="00856733">
        <w:rPr>
          <w:rFonts w:ascii="Times New Roman" w:hAnsi="Times New Roman" w:cs="Times New Roman"/>
        </w:rPr>
        <w:t>truth-apt</w:t>
      </w:r>
      <w:r w:rsidR="005B4A0E" w:rsidRPr="00856733">
        <w:rPr>
          <w:rFonts w:ascii="Times New Roman" w:hAnsi="Times New Roman" w:cs="Times New Roman"/>
        </w:rPr>
        <w:t xml:space="preserve">, and is plausibly the meaning of the declarative sentence quoted. The sentence </w:t>
      </w:r>
      <w:r w:rsidR="009B3976" w:rsidRPr="00856733">
        <w:rPr>
          <w:rFonts w:ascii="Times New Roman" w:hAnsi="Times New Roman" w:cs="Times New Roman"/>
        </w:rPr>
        <w:t xml:space="preserve">itself </w:t>
      </w:r>
      <w:r w:rsidR="008C1E84" w:rsidRPr="00856733">
        <w:rPr>
          <w:rFonts w:ascii="Times New Roman" w:hAnsi="Times New Roman" w:cs="Times New Roman"/>
        </w:rPr>
        <w:t xml:space="preserve">is none of these. </w:t>
      </w:r>
      <w:r w:rsidR="00D41D8E" w:rsidRPr="00856733">
        <w:rPr>
          <w:rFonts w:ascii="Times New Roman" w:hAnsi="Times New Roman" w:cs="Times New Roman"/>
        </w:rPr>
        <w:t xml:space="preserve">We are guided in our treatment of statements by BFO in general, and by the Information Artifact Ontology (IAO) in particular, which is a mid-level extension of BFO designed to represent information and information bearers. </w:t>
      </w:r>
      <w:r w:rsidR="008C1E84" w:rsidRPr="00856733">
        <w:rPr>
          <w:rFonts w:ascii="Times New Roman" w:hAnsi="Times New Roman" w:cs="Times New Roman"/>
        </w:rPr>
        <w:t>S</w:t>
      </w:r>
      <w:r w:rsidR="007176D1" w:rsidRPr="00856733">
        <w:rPr>
          <w:rFonts w:ascii="Times New Roman" w:hAnsi="Times New Roman" w:cs="Times New Roman"/>
        </w:rPr>
        <w:t>tatem</w:t>
      </w:r>
      <w:r w:rsidR="00792D08" w:rsidRPr="00856733">
        <w:rPr>
          <w:rFonts w:ascii="Times New Roman" w:hAnsi="Times New Roman" w:cs="Times New Roman"/>
        </w:rPr>
        <w:t>ents</w:t>
      </w:r>
      <w:r w:rsidR="006E6ED0" w:rsidRPr="00856733">
        <w:rPr>
          <w:rFonts w:ascii="Times New Roman" w:hAnsi="Times New Roman" w:cs="Times New Roman"/>
        </w:rPr>
        <w:t xml:space="preserve"> fit </w:t>
      </w:r>
      <w:r w:rsidR="008C1E84" w:rsidRPr="00856733">
        <w:rPr>
          <w:rFonts w:ascii="Times New Roman" w:hAnsi="Times New Roman" w:cs="Times New Roman"/>
        </w:rPr>
        <w:t>naturally within</w:t>
      </w:r>
      <w:r w:rsidR="00DE7221" w:rsidRPr="00856733">
        <w:rPr>
          <w:rFonts w:ascii="Times New Roman" w:hAnsi="Times New Roman" w:cs="Times New Roman"/>
        </w:rPr>
        <w:t xml:space="preserve"> the Information </w:t>
      </w:r>
      <w:r w:rsidR="00D41D8E" w:rsidRPr="00856733">
        <w:rPr>
          <w:rFonts w:ascii="Times New Roman" w:hAnsi="Times New Roman" w:cs="Times New Roman"/>
        </w:rPr>
        <w:t>Artifact Ontology (IAO) as</w:t>
      </w:r>
      <w:r w:rsidR="007C68D5" w:rsidRPr="00856733">
        <w:rPr>
          <w:rFonts w:ascii="Times New Roman" w:hAnsi="Times New Roman" w:cs="Times New Roman"/>
        </w:rPr>
        <w:t xml:space="preserve"> Information Content En</w:t>
      </w:r>
      <w:r w:rsidR="006E6ED0" w:rsidRPr="00856733">
        <w:rPr>
          <w:rFonts w:ascii="Times New Roman" w:hAnsi="Times New Roman" w:cs="Times New Roman"/>
        </w:rPr>
        <w:t xml:space="preserve">tities, </w:t>
      </w:r>
      <w:r w:rsidR="008C1E84" w:rsidRPr="00856733">
        <w:rPr>
          <w:rFonts w:ascii="Times New Roman" w:hAnsi="Times New Roman" w:cs="Times New Roman"/>
        </w:rPr>
        <w:t xml:space="preserve">roughly, </w:t>
      </w:r>
      <w:r w:rsidR="006E6ED0" w:rsidRPr="00856733">
        <w:rPr>
          <w:rFonts w:ascii="Times New Roman" w:hAnsi="Times New Roman" w:cs="Times New Roman"/>
        </w:rPr>
        <w:t>entit</w:t>
      </w:r>
      <w:r w:rsidR="008C1E84" w:rsidRPr="00856733">
        <w:rPr>
          <w:rFonts w:ascii="Times New Roman" w:hAnsi="Times New Roman" w:cs="Times New Roman"/>
        </w:rPr>
        <w:t>ies</w:t>
      </w:r>
      <w:r w:rsidR="006E6ED0" w:rsidRPr="00856733">
        <w:rPr>
          <w:rFonts w:ascii="Times New Roman" w:hAnsi="Times New Roman" w:cs="Times New Roman"/>
        </w:rPr>
        <w:t xml:space="preserve"> about thi</w:t>
      </w:r>
      <w:r w:rsidR="009B3976" w:rsidRPr="00856733">
        <w:rPr>
          <w:rFonts w:ascii="Times New Roman" w:hAnsi="Times New Roman" w:cs="Times New Roman"/>
        </w:rPr>
        <w:t>ngs in the world, e.g. the content of sentences</w:t>
      </w:r>
      <w:r w:rsidR="006E6ED0" w:rsidRPr="00856733">
        <w:rPr>
          <w:rFonts w:ascii="Times New Roman" w:hAnsi="Times New Roman" w:cs="Times New Roman"/>
        </w:rPr>
        <w:t xml:space="preserve"> in a book, </w:t>
      </w:r>
      <w:r w:rsidR="009B3976" w:rsidRPr="00856733">
        <w:rPr>
          <w:rFonts w:ascii="Times New Roman" w:hAnsi="Times New Roman" w:cs="Times New Roman"/>
        </w:rPr>
        <w:t xml:space="preserve">information encoded in </w:t>
      </w:r>
      <w:r w:rsidR="006E6ED0" w:rsidRPr="00856733">
        <w:rPr>
          <w:rFonts w:ascii="Times New Roman" w:hAnsi="Times New Roman" w:cs="Times New Roman"/>
        </w:rPr>
        <w:t>xml files on a hard drive</w:t>
      </w:r>
      <w:r w:rsidR="007C68D5" w:rsidRPr="00856733">
        <w:rPr>
          <w:rFonts w:ascii="Times New Roman" w:hAnsi="Times New Roman" w:cs="Times New Roman"/>
        </w:rPr>
        <w:t xml:space="preserve">. </w:t>
      </w:r>
      <w:r w:rsidR="006E6ED0" w:rsidRPr="00856733">
        <w:rPr>
          <w:rFonts w:ascii="Times New Roman" w:hAnsi="Times New Roman" w:cs="Times New Roman"/>
        </w:rPr>
        <w:t xml:space="preserve">With respect to BFO, </w:t>
      </w:r>
      <w:r w:rsidR="007C68D5" w:rsidRPr="00856733">
        <w:rPr>
          <w:rFonts w:ascii="Times New Roman" w:hAnsi="Times New Roman" w:cs="Times New Roman"/>
        </w:rPr>
        <w:t>Information Content Entiti</w:t>
      </w:r>
      <w:r w:rsidR="006E6ED0" w:rsidRPr="00856733">
        <w:rPr>
          <w:rFonts w:ascii="Times New Roman" w:hAnsi="Times New Roman" w:cs="Times New Roman"/>
        </w:rPr>
        <w:t>es are</w:t>
      </w:r>
      <w:r w:rsidR="007C68D5" w:rsidRPr="00856733">
        <w:rPr>
          <w:rFonts w:ascii="Times New Roman" w:hAnsi="Times New Roman" w:cs="Times New Roman"/>
        </w:rPr>
        <w:t xml:space="preserve"> Generically Dependent Conti</w:t>
      </w:r>
      <w:r w:rsidR="006E6ED0" w:rsidRPr="00856733">
        <w:rPr>
          <w:rFonts w:ascii="Times New Roman" w:hAnsi="Times New Roman" w:cs="Times New Roman"/>
        </w:rPr>
        <w:t xml:space="preserve">nuant entities, those </w:t>
      </w:r>
      <w:r w:rsidR="004E4018" w:rsidRPr="00856733">
        <w:rPr>
          <w:rFonts w:ascii="Times New Roman" w:hAnsi="Times New Roman" w:cs="Times New Roman"/>
        </w:rPr>
        <w:t xml:space="preserve">enduring </w:t>
      </w:r>
      <w:r w:rsidR="006E6ED0" w:rsidRPr="00856733">
        <w:rPr>
          <w:rFonts w:ascii="Times New Roman" w:hAnsi="Times New Roman" w:cs="Times New Roman"/>
        </w:rPr>
        <w:t>entities</w:t>
      </w:r>
      <w:r w:rsidR="007C68D5" w:rsidRPr="00856733">
        <w:rPr>
          <w:rFonts w:ascii="Times New Roman" w:hAnsi="Times New Roman" w:cs="Times New Roman"/>
        </w:rPr>
        <w:t xml:space="preserve"> </w:t>
      </w:r>
      <w:r w:rsidR="004E4018" w:rsidRPr="00856733">
        <w:rPr>
          <w:rFonts w:ascii="Times New Roman" w:hAnsi="Times New Roman" w:cs="Times New Roman"/>
        </w:rPr>
        <w:t xml:space="preserve">lacking temporal parts which are </w:t>
      </w:r>
      <w:r w:rsidR="007C68D5" w:rsidRPr="00856733">
        <w:rPr>
          <w:rFonts w:ascii="Times New Roman" w:hAnsi="Times New Roman" w:cs="Times New Roman"/>
        </w:rPr>
        <w:t>identic</w:t>
      </w:r>
      <w:r w:rsidR="006E6ED0" w:rsidRPr="00856733">
        <w:rPr>
          <w:rFonts w:ascii="Times New Roman" w:hAnsi="Times New Roman" w:cs="Times New Roman"/>
        </w:rPr>
        <w:t>al across instances, e.g. a pdf on distinct</w:t>
      </w:r>
      <w:r w:rsidR="00DE7221" w:rsidRPr="00856733">
        <w:rPr>
          <w:rFonts w:ascii="Times New Roman" w:hAnsi="Times New Roman" w:cs="Times New Roman"/>
        </w:rPr>
        <w:t xml:space="preserve"> laptops. Hence, </w:t>
      </w:r>
      <w:r w:rsidR="00B06F47" w:rsidRPr="00856733">
        <w:rPr>
          <w:rFonts w:ascii="Times New Roman" w:hAnsi="Times New Roman" w:cs="Times New Roman"/>
        </w:rPr>
        <w:t xml:space="preserve">we treat </w:t>
      </w:r>
      <w:r w:rsidR="00DE7221" w:rsidRPr="00856733">
        <w:rPr>
          <w:rFonts w:ascii="Times New Roman" w:hAnsi="Times New Roman" w:cs="Times New Roman"/>
        </w:rPr>
        <w:t>stat</w:t>
      </w:r>
      <w:r w:rsidR="00B06F47" w:rsidRPr="00856733">
        <w:rPr>
          <w:rFonts w:ascii="Times New Roman" w:hAnsi="Times New Roman" w:cs="Times New Roman"/>
        </w:rPr>
        <w:t>ements as</w:t>
      </w:r>
      <w:r w:rsidR="00DE7221" w:rsidRPr="00856733">
        <w:rPr>
          <w:rFonts w:ascii="Times New Roman" w:hAnsi="Times New Roman" w:cs="Times New Roman"/>
        </w:rPr>
        <w:t>, broadly,</w:t>
      </w:r>
      <w:r w:rsidR="007C68D5" w:rsidRPr="00856733">
        <w:rPr>
          <w:rFonts w:ascii="Times New Roman" w:hAnsi="Times New Roman" w:cs="Times New Roman"/>
        </w:rPr>
        <w:t xml:space="preserve"> </w:t>
      </w:r>
      <w:r w:rsidR="00B06F47" w:rsidRPr="00856733">
        <w:rPr>
          <w:rFonts w:ascii="Times New Roman" w:hAnsi="Times New Roman" w:cs="Times New Roman"/>
        </w:rPr>
        <w:t>entities</w:t>
      </w:r>
      <w:r w:rsidR="00154B16" w:rsidRPr="00856733">
        <w:rPr>
          <w:rFonts w:ascii="Times New Roman" w:hAnsi="Times New Roman" w:cs="Times New Roman"/>
        </w:rPr>
        <w:t xml:space="preserve"> about reality which may have identical instances across bearers</w:t>
      </w:r>
      <w:r w:rsidR="00DE7221" w:rsidRPr="00856733">
        <w:rPr>
          <w:rFonts w:ascii="Times New Roman" w:hAnsi="Times New Roman" w:cs="Times New Roman"/>
        </w:rPr>
        <w:t>.</w:t>
      </w:r>
      <w:r w:rsidR="009B3976" w:rsidRPr="00856733">
        <w:rPr>
          <w:rFonts w:ascii="Times New Roman" w:hAnsi="Times New Roman" w:cs="Times New Roman"/>
        </w:rPr>
        <w:t xml:space="preserve"> Two observant friends of Susan</w:t>
      </w:r>
      <w:r w:rsidR="00DE7221" w:rsidRPr="00856733">
        <w:rPr>
          <w:rFonts w:ascii="Times New Roman" w:hAnsi="Times New Roman" w:cs="Times New Roman"/>
        </w:rPr>
        <w:t>, for instance,</w:t>
      </w:r>
      <w:r w:rsidR="009B3976" w:rsidRPr="00856733">
        <w:rPr>
          <w:rFonts w:ascii="Times New Roman" w:hAnsi="Times New Roman" w:cs="Times New Roman"/>
        </w:rPr>
        <w:t xml:space="preserve"> </w:t>
      </w:r>
      <w:r w:rsidR="0053155F" w:rsidRPr="00856733">
        <w:rPr>
          <w:rFonts w:ascii="Times New Roman" w:hAnsi="Times New Roman" w:cs="Times New Roman"/>
        </w:rPr>
        <w:t xml:space="preserve">may both believe the </w:t>
      </w:r>
      <w:r w:rsidR="00D41D8E" w:rsidRPr="00856733">
        <w:rPr>
          <w:rFonts w:ascii="Times New Roman" w:hAnsi="Times New Roman" w:cs="Times New Roman"/>
        </w:rPr>
        <w:t xml:space="preserve">same </w:t>
      </w:r>
      <w:r w:rsidR="0053155F" w:rsidRPr="00856733">
        <w:rPr>
          <w:rFonts w:ascii="Times New Roman" w:hAnsi="Times New Roman" w:cs="Times New Roman"/>
        </w:rPr>
        <w:t xml:space="preserve">content </w:t>
      </w:r>
      <w:r w:rsidR="0053155F" w:rsidRPr="00856733">
        <w:rPr>
          <w:rFonts w:ascii="Times New Roman" w:hAnsi="Times New Roman" w:cs="Times New Roman"/>
          <w:i/>
        </w:rPr>
        <w:t>Susan is happy</w:t>
      </w:r>
      <w:r w:rsidR="0053155F" w:rsidRPr="00856733">
        <w:rPr>
          <w:rFonts w:ascii="Times New Roman" w:hAnsi="Times New Roman" w:cs="Times New Roman"/>
        </w:rPr>
        <w:t>, expressing this content by uttering respectively</w:t>
      </w:r>
      <w:r w:rsidR="009B3976" w:rsidRPr="00856733">
        <w:rPr>
          <w:rFonts w:ascii="Times New Roman" w:hAnsi="Times New Roman" w:cs="Times New Roman"/>
        </w:rPr>
        <w:t xml:space="preserve"> “Susan is happy”. </w:t>
      </w:r>
      <w:r w:rsidR="0053155F" w:rsidRPr="00856733">
        <w:rPr>
          <w:rFonts w:ascii="Times New Roman" w:hAnsi="Times New Roman" w:cs="Times New Roman"/>
        </w:rPr>
        <w:t xml:space="preserve"> </w:t>
      </w:r>
    </w:p>
    <w:p w14:paraId="151A8E34" w14:textId="7AAB9E3D" w:rsidR="00447885" w:rsidRPr="00856733" w:rsidRDefault="00154B16" w:rsidP="003B0016">
      <w:pPr>
        <w:spacing w:after="0" w:line="240" w:lineRule="auto"/>
        <w:ind w:firstLine="720"/>
        <w:rPr>
          <w:rFonts w:ascii="Times New Roman" w:hAnsi="Times New Roman" w:cs="Times New Roman"/>
        </w:rPr>
      </w:pPr>
      <w:commentRangeStart w:id="131"/>
      <w:r w:rsidRPr="00856733">
        <w:rPr>
          <w:rFonts w:ascii="Times New Roman" w:hAnsi="Times New Roman" w:cs="Times New Roman"/>
        </w:rPr>
        <w:t>Though</w:t>
      </w:r>
      <w:commentRangeEnd w:id="131"/>
      <w:r w:rsidR="003B0016" w:rsidRPr="00856733">
        <w:rPr>
          <w:rStyle w:val="CommentReference"/>
          <w:rFonts w:ascii="Times New Roman" w:hAnsi="Times New Roman" w:cs="Times New Roman"/>
          <w:sz w:val="24"/>
          <w:szCs w:val="24"/>
        </w:rPr>
        <w:commentReference w:id="131"/>
      </w:r>
      <w:r w:rsidRPr="00856733">
        <w:rPr>
          <w:rFonts w:ascii="Times New Roman" w:hAnsi="Times New Roman" w:cs="Times New Roman"/>
        </w:rPr>
        <w:t xml:space="preserve"> we do not deal at length with se</w:t>
      </w:r>
      <w:r w:rsidR="000137BC" w:rsidRPr="00856733">
        <w:rPr>
          <w:rFonts w:ascii="Times New Roman" w:hAnsi="Times New Roman" w:cs="Times New Roman"/>
        </w:rPr>
        <w:t>ntences, it is instructive to examine how</w:t>
      </w:r>
      <w:r w:rsidRPr="00856733">
        <w:rPr>
          <w:rFonts w:ascii="Times New Roman" w:hAnsi="Times New Roman" w:cs="Times New Roman"/>
        </w:rPr>
        <w:t xml:space="preserve"> BFO and IAO provide resour</w:t>
      </w:r>
      <w:r w:rsidR="000137BC" w:rsidRPr="00856733">
        <w:rPr>
          <w:rFonts w:ascii="Times New Roman" w:hAnsi="Times New Roman" w:cs="Times New Roman"/>
        </w:rPr>
        <w:t>ces to distinguish sentences from</w:t>
      </w:r>
      <w:r w:rsidR="0053155F" w:rsidRPr="00856733">
        <w:rPr>
          <w:rFonts w:ascii="Times New Roman" w:hAnsi="Times New Roman" w:cs="Times New Roman"/>
        </w:rPr>
        <w:t xml:space="preserve"> statements. Starting with BFO, </w:t>
      </w:r>
      <w:r w:rsidR="007C68D5" w:rsidRPr="00856733">
        <w:rPr>
          <w:rFonts w:ascii="Times New Roman" w:hAnsi="Times New Roman" w:cs="Times New Roman"/>
        </w:rPr>
        <w:t>Generically Depe</w:t>
      </w:r>
      <w:r w:rsidR="0053155F" w:rsidRPr="00856733">
        <w:rPr>
          <w:rFonts w:ascii="Times New Roman" w:hAnsi="Times New Roman" w:cs="Times New Roman"/>
        </w:rPr>
        <w:t>ndent Continuant entities</w:t>
      </w:r>
      <w:r w:rsidR="007C68D5" w:rsidRPr="00856733">
        <w:rPr>
          <w:rFonts w:ascii="Times New Roman" w:hAnsi="Times New Roman" w:cs="Times New Roman"/>
        </w:rPr>
        <w:t xml:space="preserve"> are contrasted with Specifically Dependent Continuants, which are not shareable and do not have identical instances, though instances may resemble one another</w:t>
      </w:r>
      <w:r w:rsidR="004E4018" w:rsidRPr="00856733">
        <w:rPr>
          <w:rFonts w:ascii="Times New Roman" w:hAnsi="Times New Roman" w:cs="Times New Roman"/>
        </w:rPr>
        <w:t xml:space="preserve"> insofar as they are of the same type</w:t>
      </w:r>
      <w:r w:rsidR="007C68D5" w:rsidRPr="00856733">
        <w:rPr>
          <w:rFonts w:ascii="Times New Roman" w:hAnsi="Times New Roman" w:cs="Times New Roman"/>
        </w:rPr>
        <w:t>. Paradigm examples include the color of a give</w:t>
      </w:r>
      <w:r w:rsidRPr="00856733">
        <w:rPr>
          <w:rFonts w:ascii="Times New Roman" w:hAnsi="Times New Roman" w:cs="Times New Roman"/>
        </w:rPr>
        <w:t xml:space="preserve">n apple, or a given sequence of shapes </w:t>
      </w:r>
      <w:r w:rsidR="00F531FC" w:rsidRPr="00856733">
        <w:rPr>
          <w:rFonts w:ascii="Times New Roman" w:hAnsi="Times New Roman" w:cs="Times New Roman"/>
        </w:rPr>
        <w:t xml:space="preserve">of ink </w:t>
      </w:r>
      <w:r w:rsidRPr="00856733">
        <w:rPr>
          <w:rFonts w:ascii="Times New Roman" w:hAnsi="Times New Roman" w:cs="Times New Roman"/>
        </w:rPr>
        <w:t>on a page</w:t>
      </w:r>
      <w:r w:rsidR="007556AC" w:rsidRPr="00856733">
        <w:rPr>
          <w:rFonts w:ascii="Times New Roman" w:hAnsi="Times New Roman" w:cs="Times New Roman"/>
        </w:rPr>
        <w:t xml:space="preserve">. In every case, Specifically Dependent Continuants depend on some </w:t>
      </w:r>
      <w:r w:rsidR="0019614D" w:rsidRPr="00856733">
        <w:rPr>
          <w:rFonts w:ascii="Times New Roman" w:hAnsi="Times New Roman" w:cs="Times New Roman"/>
        </w:rPr>
        <w:t>instance of the</w:t>
      </w:r>
      <w:r w:rsidR="0053155F" w:rsidRPr="00856733">
        <w:rPr>
          <w:rFonts w:ascii="Times New Roman" w:hAnsi="Times New Roman" w:cs="Times New Roman"/>
        </w:rPr>
        <w:t xml:space="preserve"> BFO class Material Entity, which consists of</w:t>
      </w:r>
      <w:r w:rsidR="007556AC" w:rsidRPr="00856733">
        <w:rPr>
          <w:rFonts w:ascii="Times New Roman" w:hAnsi="Times New Roman" w:cs="Times New Roman"/>
        </w:rPr>
        <w:t xml:space="preserve"> </w:t>
      </w:r>
      <w:r w:rsidR="0053155F" w:rsidRPr="00856733">
        <w:rPr>
          <w:rFonts w:ascii="Times New Roman" w:hAnsi="Times New Roman" w:cs="Times New Roman"/>
        </w:rPr>
        <w:t>continuant entities that have</w:t>
      </w:r>
      <w:r w:rsidR="007556AC" w:rsidRPr="00856733">
        <w:rPr>
          <w:rFonts w:ascii="Times New Roman" w:hAnsi="Times New Roman" w:cs="Times New Roman"/>
        </w:rPr>
        <w:t xml:space="preserve"> matter as parts. For example, the Specifically Dependent </w:t>
      </w:r>
      <w:r w:rsidR="006342FC" w:rsidRPr="00856733">
        <w:rPr>
          <w:rFonts w:ascii="Times New Roman" w:hAnsi="Times New Roman" w:cs="Times New Roman"/>
        </w:rPr>
        <w:t xml:space="preserve">Continuant </w:t>
      </w:r>
      <w:r w:rsidR="0053155F" w:rsidRPr="00856733">
        <w:rPr>
          <w:rFonts w:ascii="Times New Roman" w:hAnsi="Times New Roman" w:cs="Times New Roman"/>
        </w:rPr>
        <w:t>redness depends on the Material Entity</w:t>
      </w:r>
      <w:r w:rsidR="007556AC" w:rsidRPr="00856733">
        <w:rPr>
          <w:rFonts w:ascii="Times New Roman" w:hAnsi="Times New Roman" w:cs="Times New Roman"/>
        </w:rPr>
        <w:t xml:space="preserve"> that </w:t>
      </w:r>
      <w:r w:rsidR="006342FC" w:rsidRPr="00856733">
        <w:rPr>
          <w:rFonts w:ascii="Times New Roman" w:hAnsi="Times New Roman" w:cs="Times New Roman"/>
        </w:rPr>
        <w:t xml:space="preserve">is the apple, </w:t>
      </w:r>
      <w:r w:rsidRPr="00856733">
        <w:rPr>
          <w:rFonts w:ascii="Times New Roman" w:hAnsi="Times New Roman" w:cs="Times New Roman"/>
        </w:rPr>
        <w:t xml:space="preserve">and </w:t>
      </w:r>
      <w:r w:rsidR="006342FC" w:rsidRPr="00856733">
        <w:rPr>
          <w:rFonts w:ascii="Times New Roman" w:hAnsi="Times New Roman" w:cs="Times New Roman"/>
        </w:rPr>
        <w:t xml:space="preserve">the </w:t>
      </w:r>
      <w:r w:rsidRPr="00856733">
        <w:rPr>
          <w:rFonts w:ascii="Times New Roman" w:hAnsi="Times New Roman" w:cs="Times New Roman"/>
        </w:rPr>
        <w:t>sequence of shapes on the ink</w:t>
      </w:r>
      <w:r w:rsidR="007556AC" w:rsidRPr="00856733">
        <w:rPr>
          <w:rFonts w:ascii="Times New Roman" w:hAnsi="Times New Roman" w:cs="Times New Roman"/>
        </w:rPr>
        <w:t>. Generically Dependent Continuant entities also bear a relation of dependence. In every case, Generically Dependent Continuants must be concretized in some Specifically Dependent Continuant, and thus indirectly, must have some Mat</w:t>
      </w:r>
      <w:r w:rsidR="004E4018" w:rsidRPr="00856733">
        <w:rPr>
          <w:rFonts w:ascii="Times New Roman" w:hAnsi="Times New Roman" w:cs="Times New Roman"/>
        </w:rPr>
        <w:t xml:space="preserve">erial Entity bearer. </w:t>
      </w:r>
      <w:r w:rsidR="00F531FC" w:rsidRPr="00856733">
        <w:rPr>
          <w:rFonts w:ascii="Times New Roman" w:hAnsi="Times New Roman" w:cs="Times New Roman"/>
        </w:rPr>
        <w:t>For instance, the repeatable Generically Dependent Continuant pattern reflected in the Specifically Dependent Continuant shapes of the Material Entity ink, is said to be concretized in the shapes, which in turn depend on the ink. The IAO inherits these distinctions among</w:t>
      </w:r>
      <w:r w:rsidR="007556AC" w:rsidRPr="00856733">
        <w:rPr>
          <w:rFonts w:ascii="Times New Roman" w:hAnsi="Times New Roman" w:cs="Times New Roman"/>
        </w:rPr>
        <w:t xml:space="preserve"> Generically Dependent Continuants</w:t>
      </w:r>
      <w:r w:rsidR="00F531FC" w:rsidRPr="00856733">
        <w:rPr>
          <w:rFonts w:ascii="Times New Roman" w:hAnsi="Times New Roman" w:cs="Times New Roman"/>
        </w:rPr>
        <w:t xml:space="preserve">, </w:t>
      </w:r>
      <w:r w:rsidR="007556AC" w:rsidRPr="00856733">
        <w:rPr>
          <w:rFonts w:ascii="Times New Roman" w:hAnsi="Times New Roman" w:cs="Times New Roman"/>
        </w:rPr>
        <w:t>Specifically Dependent Continu</w:t>
      </w:r>
      <w:r w:rsidR="00DF074E" w:rsidRPr="00856733">
        <w:rPr>
          <w:rFonts w:ascii="Times New Roman" w:hAnsi="Times New Roman" w:cs="Times New Roman"/>
        </w:rPr>
        <w:t>ants</w:t>
      </w:r>
      <w:r w:rsidR="00F531FC" w:rsidRPr="00856733">
        <w:rPr>
          <w:rFonts w:ascii="Times New Roman" w:hAnsi="Times New Roman" w:cs="Times New Roman"/>
        </w:rPr>
        <w:t>, and Material Entities</w:t>
      </w:r>
      <w:r w:rsidR="00DF074E" w:rsidRPr="00856733">
        <w:rPr>
          <w:rFonts w:ascii="Times New Roman" w:hAnsi="Times New Roman" w:cs="Times New Roman"/>
        </w:rPr>
        <w:t xml:space="preserve">. </w:t>
      </w:r>
      <w:r w:rsidR="00F531FC" w:rsidRPr="00856733">
        <w:rPr>
          <w:rFonts w:ascii="Times New Roman" w:hAnsi="Times New Roman" w:cs="Times New Roman"/>
        </w:rPr>
        <w:t>Where Information Content Entity is an extension of Generically Dependent Continuant, the IAO extends Specifically Dependent Continuant with the class Information Carrier, and Material Entity with the class Information Bearer. Roughly</w:t>
      </w:r>
      <w:r w:rsidR="002236E6" w:rsidRPr="00856733">
        <w:rPr>
          <w:rFonts w:ascii="Times New Roman" w:hAnsi="Times New Roman" w:cs="Times New Roman"/>
        </w:rPr>
        <w:t>, instances of the class Information Carrier a</w:t>
      </w:r>
      <w:r w:rsidR="00F531FC" w:rsidRPr="00856733">
        <w:rPr>
          <w:rFonts w:ascii="Times New Roman" w:hAnsi="Times New Roman" w:cs="Times New Roman"/>
        </w:rPr>
        <w:t>re qualities of instances of the class Information Bearer</w:t>
      </w:r>
      <w:r w:rsidR="002236E6" w:rsidRPr="00856733">
        <w:rPr>
          <w:rFonts w:ascii="Times New Roman" w:hAnsi="Times New Roman" w:cs="Times New Roman"/>
        </w:rPr>
        <w:t xml:space="preserve">. </w:t>
      </w:r>
      <w:r w:rsidR="0019614D" w:rsidRPr="00856733">
        <w:rPr>
          <w:rFonts w:ascii="Times New Roman" w:hAnsi="Times New Roman" w:cs="Times New Roman"/>
        </w:rPr>
        <w:t>Applied to our ink on a page</w:t>
      </w:r>
      <w:r w:rsidR="00F531FC" w:rsidRPr="00856733">
        <w:rPr>
          <w:rFonts w:ascii="Times New Roman" w:hAnsi="Times New Roman" w:cs="Times New Roman"/>
        </w:rPr>
        <w:t xml:space="preserve"> </w:t>
      </w:r>
      <w:r w:rsidR="00DF5857" w:rsidRPr="00856733">
        <w:rPr>
          <w:rFonts w:ascii="Times New Roman" w:hAnsi="Times New Roman" w:cs="Times New Roman"/>
        </w:rPr>
        <w:t>example, the repeatable Information Content Entity pattern is concretized in the shape Information Carrier which depends on the ink Information Bearer.</w:t>
      </w:r>
      <w:r w:rsidR="00F531FC" w:rsidRPr="00856733">
        <w:rPr>
          <w:rFonts w:ascii="Times New Roman" w:hAnsi="Times New Roman" w:cs="Times New Roman"/>
        </w:rPr>
        <w:t xml:space="preserve"> </w:t>
      </w:r>
      <w:r w:rsidR="00DF5857" w:rsidRPr="00856733">
        <w:rPr>
          <w:rFonts w:ascii="Times New Roman" w:hAnsi="Times New Roman" w:cs="Times New Roman"/>
        </w:rPr>
        <w:t xml:space="preserve">We adopt these distinctions in </w:t>
      </w:r>
      <w:proofErr w:type="spellStart"/>
      <w:r w:rsidR="00DF5857" w:rsidRPr="00856733">
        <w:rPr>
          <w:rFonts w:ascii="Times New Roman" w:hAnsi="Times New Roman" w:cs="Times New Roman"/>
        </w:rPr>
        <w:t>ArgO</w:t>
      </w:r>
      <w:proofErr w:type="spellEnd"/>
      <w:r w:rsidR="00DF5857" w:rsidRPr="00856733">
        <w:rPr>
          <w:rFonts w:ascii="Times New Roman" w:hAnsi="Times New Roman" w:cs="Times New Roman"/>
        </w:rPr>
        <w:t xml:space="preserve">, treating sentences as Information Carriers borne by various Information Bearers, though we will not have much </w:t>
      </w:r>
      <w:r w:rsidR="00DF5857" w:rsidRPr="00856733">
        <w:rPr>
          <w:rFonts w:ascii="Times New Roman" w:hAnsi="Times New Roman" w:cs="Times New Roman"/>
        </w:rPr>
        <w:lastRenderedPageBreak/>
        <w:t xml:space="preserve">more to say about these entities. For our purposes, </w:t>
      </w:r>
      <w:r w:rsidR="00B06F47" w:rsidRPr="00856733">
        <w:rPr>
          <w:rFonts w:ascii="Times New Roman" w:hAnsi="Times New Roman" w:cs="Times New Roman"/>
        </w:rPr>
        <w:t xml:space="preserve">it suffices to observe </w:t>
      </w:r>
      <w:r w:rsidR="00DF5857" w:rsidRPr="00856733">
        <w:rPr>
          <w:rFonts w:ascii="Times New Roman" w:hAnsi="Times New Roman" w:cs="Times New Roman"/>
        </w:rPr>
        <w:t xml:space="preserve">statements such as </w:t>
      </w:r>
      <w:r w:rsidR="00DF5857" w:rsidRPr="00856733">
        <w:rPr>
          <w:rFonts w:ascii="Times New Roman" w:hAnsi="Times New Roman" w:cs="Times New Roman"/>
          <w:i/>
        </w:rPr>
        <w:t>Susan is happy</w:t>
      </w:r>
      <w:r w:rsidR="00DF5857" w:rsidRPr="00856733">
        <w:rPr>
          <w:rFonts w:ascii="Times New Roman" w:hAnsi="Times New Roman" w:cs="Times New Roman"/>
        </w:rPr>
        <w:t xml:space="preserve"> are Information Content Entities concretized in sentences that are Information Carriers, which are dependent on Inform</w:t>
      </w:r>
      <w:r w:rsidR="00ED0059" w:rsidRPr="00856733">
        <w:rPr>
          <w:rFonts w:ascii="Times New Roman" w:hAnsi="Times New Roman" w:cs="Times New Roman"/>
        </w:rPr>
        <w:t>ation Bearers. W</w:t>
      </w:r>
      <w:r w:rsidR="00B06F47" w:rsidRPr="00856733">
        <w:rPr>
          <w:rFonts w:ascii="Times New Roman" w:hAnsi="Times New Roman" w:cs="Times New Roman"/>
        </w:rPr>
        <w:t xml:space="preserve">e summarize </w:t>
      </w:r>
      <w:r w:rsidR="00ED0059" w:rsidRPr="00856733">
        <w:rPr>
          <w:rFonts w:ascii="Times New Roman" w:hAnsi="Times New Roman" w:cs="Times New Roman"/>
        </w:rPr>
        <w:t xml:space="preserve">the general ontological relationships </w:t>
      </w:r>
      <w:r w:rsidR="00B06F47" w:rsidRPr="00856733">
        <w:rPr>
          <w:rFonts w:ascii="Times New Roman" w:hAnsi="Times New Roman" w:cs="Times New Roman"/>
        </w:rPr>
        <w:t>graphically</w:t>
      </w:r>
      <w:r w:rsidR="003B0016" w:rsidRPr="00856733">
        <w:rPr>
          <w:rFonts w:ascii="Times New Roman" w:hAnsi="Times New Roman" w:cs="Times New Roman"/>
        </w:rPr>
        <w:t xml:space="preserve"> (the arrows reflect the </w:t>
      </w:r>
      <w:proofErr w:type="spellStart"/>
      <w:r w:rsidR="003B0016" w:rsidRPr="00856733">
        <w:rPr>
          <w:rFonts w:ascii="Times New Roman" w:hAnsi="Times New Roman" w:cs="Times New Roman"/>
          <w:i/>
        </w:rPr>
        <w:t>is</w:t>
      </w:r>
      <w:r w:rsidR="003B0016" w:rsidRPr="00856733">
        <w:rPr>
          <w:rFonts w:ascii="Times New Roman" w:hAnsi="Times New Roman" w:cs="Times New Roman"/>
          <w:i/>
        </w:rPr>
        <w:softHyphen/>
        <w:t>_a</w:t>
      </w:r>
      <w:proofErr w:type="spellEnd"/>
      <w:r w:rsidR="003B0016" w:rsidRPr="00856733">
        <w:rPr>
          <w:rFonts w:ascii="Times New Roman" w:hAnsi="Times New Roman" w:cs="Times New Roman"/>
        </w:rPr>
        <w:t xml:space="preserve"> relation, read, e.g. “Information Bearer </w:t>
      </w:r>
      <w:proofErr w:type="spellStart"/>
      <w:r w:rsidR="003B0016" w:rsidRPr="00856733">
        <w:rPr>
          <w:rFonts w:ascii="Times New Roman" w:hAnsi="Times New Roman" w:cs="Times New Roman"/>
          <w:i/>
        </w:rPr>
        <w:t>is</w:t>
      </w:r>
      <w:r w:rsidR="003B0016" w:rsidRPr="00856733">
        <w:rPr>
          <w:rFonts w:ascii="Times New Roman" w:hAnsi="Times New Roman" w:cs="Times New Roman"/>
          <w:i/>
        </w:rPr>
        <w:softHyphen/>
        <w:t>_a</w:t>
      </w:r>
      <w:proofErr w:type="spellEnd"/>
      <w:r w:rsidR="003B0016" w:rsidRPr="00856733">
        <w:rPr>
          <w:rFonts w:ascii="Times New Roman" w:hAnsi="Times New Roman" w:cs="Times New Roman"/>
        </w:rPr>
        <w:t xml:space="preserve"> Material Entity”, etc.)</w:t>
      </w:r>
      <w:r w:rsidR="00B06F47" w:rsidRPr="00856733">
        <w:rPr>
          <w:rFonts w:ascii="Times New Roman" w:hAnsi="Times New Roman" w:cs="Times New Roman"/>
        </w:rPr>
        <w:t>:</w:t>
      </w:r>
    </w:p>
    <w:p w14:paraId="5635F18E" w14:textId="77777777" w:rsidR="003B0016" w:rsidRPr="00856733" w:rsidRDefault="003B0016" w:rsidP="003B0016">
      <w:pPr>
        <w:spacing w:after="0" w:line="240" w:lineRule="auto"/>
        <w:ind w:firstLine="720"/>
        <w:rPr>
          <w:rFonts w:ascii="Times New Roman" w:hAnsi="Times New Roman" w:cs="Times New Roman"/>
        </w:rPr>
      </w:pPr>
    </w:p>
    <w:p w14:paraId="12F4A710" w14:textId="384EF076" w:rsidR="00982016" w:rsidRPr="00856733" w:rsidRDefault="004E4018" w:rsidP="00404262">
      <w:pPr>
        <w:spacing w:after="0" w:line="240" w:lineRule="auto"/>
        <w:jc w:val="center"/>
        <w:rPr>
          <w:rFonts w:ascii="Times New Roman" w:hAnsi="Times New Roman" w:cs="Times New Roman"/>
        </w:rPr>
      </w:pPr>
      <w:r w:rsidRPr="00856733">
        <w:rPr>
          <w:rFonts w:ascii="Times New Roman" w:hAnsi="Times New Roman" w:cs="Times New Roman"/>
          <w:noProof/>
        </w:rPr>
        <w:drawing>
          <wp:inline distT="0" distB="0" distL="0" distR="0" wp14:anchorId="476B9DE2" wp14:editId="000C168D">
            <wp:extent cx="5400675" cy="1838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FO to IAO to ARGO Class Relationships.jpg"/>
                    <pic:cNvPicPr/>
                  </pic:nvPicPr>
                  <pic:blipFill>
                    <a:blip r:embed="rId10">
                      <a:extLst>
                        <a:ext uri="{28A0092B-C50C-407E-A947-70E740481C1C}">
                          <a14:useLocalDpi xmlns:a14="http://schemas.microsoft.com/office/drawing/2010/main" val="0"/>
                        </a:ext>
                      </a:extLst>
                    </a:blip>
                    <a:stretch>
                      <a:fillRect/>
                    </a:stretch>
                  </pic:blipFill>
                  <pic:spPr>
                    <a:xfrm>
                      <a:off x="0" y="0"/>
                      <a:ext cx="5400675" cy="1838325"/>
                    </a:xfrm>
                    <a:prstGeom prst="rect">
                      <a:avLst/>
                    </a:prstGeom>
                  </pic:spPr>
                </pic:pic>
              </a:graphicData>
            </a:graphic>
          </wp:inline>
        </w:drawing>
      </w:r>
    </w:p>
    <w:p w14:paraId="73F979EA" w14:textId="44F02498" w:rsidR="002236E6" w:rsidRPr="00856733" w:rsidRDefault="000137BC" w:rsidP="00404262">
      <w:pPr>
        <w:spacing w:after="0" w:line="240" w:lineRule="auto"/>
        <w:jc w:val="center"/>
        <w:rPr>
          <w:rFonts w:ascii="Times New Roman" w:hAnsi="Times New Roman" w:cs="Times New Roman"/>
          <w:i/>
        </w:rPr>
      </w:pPr>
      <w:r w:rsidRPr="00856733">
        <w:rPr>
          <w:rFonts w:ascii="Times New Roman" w:hAnsi="Times New Roman" w:cs="Times New Roman"/>
          <w:i/>
        </w:rPr>
        <w:t xml:space="preserve">Diagram </w:t>
      </w:r>
      <w:r w:rsidR="00B06F47" w:rsidRPr="00856733">
        <w:rPr>
          <w:rFonts w:ascii="Times New Roman" w:hAnsi="Times New Roman" w:cs="Times New Roman"/>
          <w:i/>
        </w:rPr>
        <w:t>1</w:t>
      </w:r>
      <w:r w:rsidR="00152043" w:rsidRPr="00856733">
        <w:rPr>
          <w:rFonts w:ascii="Times New Roman" w:hAnsi="Times New Roman" w:cs="Times New Roman"/>
          <w:i/>
        </w:rPr>
        <w:t>: Sentence, Statement extensions of BFO, IAO</w:t>
      </w:r>
    </w:p>
    <w:p w14:paraId="15EEFC52" w14:textId="77777777" w:rsidR="000137BC" w:rsidRPr="00856733" w:rsidRDefault="000137BC" w:rsidP="00404262">
      <w:pPr>
        <w:spacing w:after="0" w:line="240" w:lineRule="auto"/>
        <w:rPr>
          <w:rFonts w:ascii="Times New Roman" w:hAnsi="Times New Roman" w:cs="Times New Roman"/>
        </w:rPr>
      </w:pPr>
    </w:p>
    <w:p w14:paraId="72213FF2" w14:textId="23C8AD9A" w:rsidR="00B5034B" w:rsidRPr="00856733" w:rsidRDefault="00D86082" w:rsidP="00404262">
      <w:pPr>
        <w:spacing w:after="0" w:line="240" w:lineRule="auto"/>
        <w:rPr>
          <w:rFonts w:ascii="Times New Roman" w:hAnsi="Times New Roman" w:cs="Times New Roman"/>
        </w:rPr>
      </w:pPr>
      <w:r w:rsidRPr="00856733">
        <w:rPr>
          <w:rFonts w:ascii="Times New Roman" w:hAnsi="Times New Roman" w:cs="Times New Roman"/>
        </w:rPr>
        <w:t>Much like statements, we claim</w:t>
      </w:r>
      <w:r w:rsidR="00C07B84" w:rsidRPr="00856733">
        <w:rPr>
          <w:rFonts w:ascii="Times New Roman" w:hAnsi="Times New Roman" w:cs="Times New Roman"/>
        </w:rPr>
        <w:t xml:space="preserve"> arguments</w:t>
      </w:r>
      <w:r w:rsidR="007502FF" w:rsidRPr="00856733">
        <w:rPr>
          <w:rFonts w:ascii="Times New Roman" w:hAnsi="Times New Roman" w:cs="Times New Roman"/>
        </w:rPr>
        <w:t xml:space="preserve"> are </w:t>
      </w:r>
      <w:r w:rsidRPr="00856733">
        <w:rPr>
          <w:rFonts w:ascii="Times New Roman" w:hAnsi="Times New Roman" w:cs="Times New Roman"/>
        </w:rPr>
        <w:t xml:space="preserve">best understood as </w:t>
      </w:r>
      <w:r w:rsidR="007502FF" w:rsidRPr="00856733">
        <w:rPr>
          <w:rFonts w:ascii="Times New Roman" w:hAnsi="Times New Roman" w:cs="Times New Roman"/>
        </w:rPr>
        <w:t>Informati</w:t>
      </w:r>
      <w:r w:rsidR="00C07B84" w:rsidRPr="00856733">
        <w:rPr>
          <w:rFonts w:ascii="Times New Roman" w:hAnsi="Times New Roman" w:cs="Times New Roman"/>
        </w:rPr>
        <w:t>on Content Entities, through an intermediary class</w:t>
      </w:r>
      <w:r w:rsidR="003B0016" w:rsidRPr="00856733">
        <w:rPr>
          <w:rFonts w:ascii="Times New Roman" w:hAnsi="Times New Roman" w:cs="Times New Roman"/>
        </w:rPr>
        <w:t xml:space="preserve"> - </w:t>
      </w:r>
      <w:r w:rsidR="007502FF" w:rsidRPr="00856733">
        <w:rPr>
          <w:rFonts w:ascii="Times New Roman" w:hAnsi="Times New Roman" w:cs="Times New Roman"/>
        </w:rPr>
        <w:t>Collection of Statements.</w:t>
      </w:r>
      <w:r w:rsidR="007502FF" w:rsidRPr="00856733">
        <w:rPr>
          <w:rStyle w:val="FootnoteReference"/>
          <w:rFonts w:ascii="Times New Roman" w:hAnsi="Times New Roman" w:cs="Times New Roman"/>
        </w:rPr>
        <w:footnoteReference w:id="27"/>
      </w:r>
      <w:r w:rsidR="007502FF" w:rsidRPr="00856733">
        <w:rPr>
          <w:rFonts w:ascii="Times New Roman" w:hAnsi="Times New Roman" w:cs="Times New Roman"/>
        </w:rPr>
        <w:t xml:space="preserve"> The class Collection of Statements is itself a subclass of Information Content Entity, composed of instances of the class Statement. The further subclass Argument is</w:t>
      </w:r>
      <w:r w:rsidR="00E81287" w:rsidRPr="00856733">
        <w:rPr>
          <w:rFonts w:ascii="Times New Roman" w:hAnsi="Times New Roman" w:cs="Times New Roman"/>
        </w:rPr>
        <w:t xml:space="preserve">, broadly, a Collection of Statements with a natural </w:t>
      </w:r>
      <w:r w:rsidRPr="00856733">
        <w:rPr>
          <w:rFonts w:ascii="Times New Roman" w:hAnsi="Times New Roman" w:cs="Times New Roman"/>
        </w:rPr>
        <w:t>ordering of those statements</w:t>
      </w:r>
      <w:r w:rsidR="007502FF" w:rsidRPr="00856733">
        <w:rPr>
          <w:rFonts w:ascii="Times New Roman" w:hAnsi="Times New Roman" w:cs="Times New Roman"/>
        </w:rPr>
        <w:t>.</w:t>
      </w:r>
      <w:r w:rsidR="00E81287" w:rsidRPr="00856733">
        <w:rPr>
          <w:rStyle w:val="FootnoteReference"/>
          <w:rFonts w:ascii="Times New Roman" w:hAnsi="Times New Roman" w:cs="Times New Roman"/>
        </w:rPr>
        <w:footnoteReference w:id="28"/>
      </w:r>
      <w:r w:rsidR="007502FF" w:rsidRPr="00856733">
        <w:rPr>
          <w:rFonts w:ascii="Times New Roman" w:hAnsi="Times New Roman" w:cs="Times New Roman"/>
        </w:rPr>
        <w:t xml:space="preserve"> </w:t>
      </w:r>
      <w:r w:rsidR="00E81287" w:rsidRPr="00856733">
        <w:rPr>
          <w:rFonts w:ascii="Times New Roman" w:hAnsi="Times New Roman" w:cs="Times New Roman"/>
        </w:rPr>
        <w:t>These extensions are reflected in the following</w:t>
      </w:r>
      <w:r w:rsidR="00B5034B" w:rsidRPr="00856733">
        <w:rPr>
          <w:rFonts w:ascii="Times New Roman" w:hAnsi="Times New Roman" w:cs="Times New Roman"/>
        </w:rPr>
        <w:t>:</w:t>
      </w:r>
    </w:p>
    <w:p w14:paraId="19F934DB" w14:textId="77777777" w:rsidR="00B5034B" w:rsidRPr="00856733" w:rsidRDefault="00B5034B" w:rsidP="00404262">
      <w:pPr>
        <w:spacing w:after="0" w:line="240" w:lineRule="auto"/>
        <w:rPr>
          <w:rFonts w:ascii="Times New Roman" w:hAnsi="Times New Roman" w:cs="Times New Roman"/>
        </w:rPr>
      </w:pPr>
    </w:p>
    <w:p w14:paraId="72149085" w14:textId="283071A9" w:rsidR="00B5034B" w:rsidRPr="00856733" w:rsidRDefault="005471A6" w:rsidP="00404262">
      <w:pPr>
        <w:spacing w:after="0" w:line="240" w:lineRule="auto"/>
        <w:jc w:val="center"/>
        <w:rPr>
          <w:rFonts w:ascii="Times New Roman" w:hAnsi="Times New Roman" w:cs="Times New Roman"/>
        </w:rPr>
      </w:pPr>
      <w:r w:rsidRPr="00856733">
        <w:rPr>
          <w:rFonts w:ascii="Times New Roman" w:hAnsi="Times New Roman" w:cs="Times New Roman"/>
          <w:noProof/>
        </w:rPr>
        <w:drawing>
          <wp:inline distT="0" distB="0" distL="0" distR="0" wp14:anchorId="6585246D" wp14:editId="19322D4F">
            <wp:extent cx="2733675" cy="2790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llections and Arguments Relationship to IAO,BFO.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90825"/>
                    </a:xfrm>
                    <a:prstGeom prst="rect">
                      <a:avLst/>
                    </a:prstGeom>
                  </pic:spPr>
                </pic:pic>
              </a:graphicData>
            </a:graphic>
          </wp:inline>
        </w:drawing>
      </w:r>
    </w:p>
    <w:p w14:paraId="3500E0C7" w14:textId="09B03EFC" w:rsidR="005471A6" w:rsidRPr="00856733" w:rsidRDefault="00E33CBF" w:rsidP="00404262">
      <w:pPr>
        <w:spacing w:after="0" w:line="240" w:lineRule="auto"/>
        <w:jc w:val="center"/>
        <w:rPr>
          <w:rFonts w:ascii="Times New Roman" w:hAnsi="Times New Roman" w:cs="Times New Roman"/>
          <w:i/>
        </w:rPr>
      </w:pPr>
      <w:r w:rsidRPr="00856733">
        <w:rPr>
          <w:rFonts w:ascii="Times New Roman" w:hAnsi="Times New Roman" w:cs="Times New Roman"/>
          <w:i/>
        </w:rPr>
        <w:lastRenderedPageBreak/>
        <w:t xml:space="preserve">Diagram </w:t>
      </w:r>
      <w:r w:rsidR="00152043" w:rsidRPr="00856733">
        <w:rPr>
          <w:rFonts w:ascii="Times New Roman" w:hAnsi="Times New Roman" w:cs="Times New Roman"/>
          <w:i/>
        </w:rPr>
        <w:t>2: Statement, Collection of Statements, Argument extensions of BFO, IAO</w:t>
      </w:r>
    </w:p>
    <w:p w14:paraId="141E3605" w14:textId="77777777" w:rsidR="00E33CBF" w:rsidRPr="00856733" w:rsidRDefault="00E33CBF" w:rsidP="00404262">
      <w:pPr>
        <w:spacing w:after="0" w:line="240" w:lineRule="auto"/>
        <w:jc w:val="center"/>
        <w:rPr>
          <w:rFonts w:ascii="Times New Roman" w:hAnsi="Times New Roman" w:cs="Times New Roman"/>
          <w:i/>
        </w:rPr>
      </w:pPr>
    </w:p>
    <w:p w14:paraId="51BB65BA" w14:textId="43E72D58" w:rsidR="007556AC" w:rsidRPr="00856733" w:rsidRDefault="00E81287" w:rsidP="00404262">
      <w:pPr>
        <w:spacing w:after="0" w:line="240" w:lineRule="auto"/>
        <w:rPr>
          <w:rFonts w:ascii="Times New Roman" w:hAnsi="Times New Roman" w:cs="Times New Roman"/>
        </w:rPr>
      </w:pPr>
      <w:r w:rsidRPr="00856733">
        <w:rPr>
          <w:rFonts w:ascii="Times New Roman" w:hAnsi="Times New Roman" w:cs="Times New Roman"/>
        </w:rPr>
        <w:t xml:space="preserve">Where instances of Collection of Statements may have no ordering, Arguments in every case must be ordered. </w:t>
      </w:r>
      <w:r w:rsidR="004A5AF1" w:rsidRPr="00856733">
        <w:rPr>
          <w:rFonts w:ascii="Times New Roman" w:hAnsi="Times New Roman" w:cs="Times New Roman"/>
        </w:rPr>
        <w:t>Of c</w:t>
      </w:r>
      <w:r w:rsidRPr="00856733">
        <w:rPr>
          <w:rFonts w:ascii="Times New Roman" w:hAnsi="Times New Roman" w:cs="Times New Roman"/>
        </w:rPr>
        <w:t>ourse, arguments are not simply</w:t>
      </w:r>
      <w:r w:rsidR="00D86082" w:rsidRPr="00856733">
        <w:rPr>
          <w:rFonts w:ascii="Times New Roman" w:hAnsi="Times New Roman" w:cs="Times New Roman"/>
        </w:rPr>
        <w:t xml:space="preserve"> </w:t>
      </w:r>
      <w:r w:rsidR="004A5AF1" w:rsidRPr="00856733">
        <w:rPr>
          <w:rFonts w:ascii="Times New Roman" w:hAnsi="Times New Roman" w:cs="Times New Roman"/>
        </w:rPr>
        <w:t>ordered coll</w:t>
      </w:r>
      <w:r w:rsidRPr="00856733">
        <w:rPr>
          <w:rFonts w:ascii="Times New Roman" w:hAnsi="Times New Roman" w:cs="Times New Roman"/>
        </w:rPr>
        <w:t xml:space="preserve">ections of statements, but typically involve premises and conclusions. We turn to these features of </w:t>
      </w:r>
      <w:proofErr w:type="spellStart"/>
      <w:r w:rsidRPr="00856733">
        <w:rPr>
          <w:rFonts w:ascii="Times New Roman" w:hAnsi="Times New Roman" w:cs="Times New Roman"/>
        </w:rPr>
        <w:t>ArgO</w:t>
      </w:r>
      <w:proofErr w:type="spellEnd"/>
      <w:r w:rsidRPr="00856733">
        <w:rPr>
          <w:rFonts w:ascii="Times New Roman" w:hAnsi="Times New Roman" w:cs="Times New Roman"/>
        </w:rPr>
        <w:t xml:space="preserve"> next.</w:t>
      </w:r>
    </w:p>
    <w:p w14:paraId="10489EB4" w14:textId="77777777" w:rsidR="003848EE" w:rsidRPr="00856733" w:rsidRDefault="003848EE" w:rsidP="00404262">
      <w:pPr>
        <w:spacing w:after="0" w:line="240" w:lineRule="auto"/>
        <w:rPr>
          <w:rFonts w:ascii="Times New Roman" w:hAnsi="Times New Roman" w:cs="Times New Roman"/>
        </w:rPr>
      </w:pPr>
    </w:p>
    <w:p w14:paraId="36E737E2" w14:textId="3E909B21" w:rsidR="002067F5" w:rsidRPr="00856733" w:rsidRDefault="002067F5" w:rsidP="00404262">
      <w:pPr>
        <w:spacing w:after="0" w:line="240" w:lineRule="auto"/>
        <w:rPr>
          <w:rFonts w:ascii="Times New Roman" w:hAnsi="Times New Roman" w:cs="Times New Roman"/>
          <w:i/>
        </w:rPr>
      </w:pPr>
      <w:r w:rsidRPr="00856733">
        <w:rPr>
          <w:rFonts w:ascii="Times New Roman" w:hAnsi="Times New Roman" w:cs="Times New Roman"/>
          <w:i/>
        </w:rPr>
        <w:t>Premise</w:t>
      </w:r>
      <w:r w:rsidR="00353777" w:rsidRPr="00856733">
        <w:rPr>
          <w:rFonts w:ascii="Times New Roman" w:hAnsi="Times New Roman" w:cs="Times New Roman"/>
          <w:i/>
        </w:rPr>
        <w:t xml:space="preserve">s, </w:t>
      </w:r>
      <w:r w:rsidRPr="00856733">
        <w:rPr>
          <w:rFonts w:ascii="Times New Roman" w:hAnsi="Times New Roman" w:cs="Times New Roman"/>
          <w:i/>
        </w:rPr>
        <w:t>Conclusions</w:t>
      </w:r>
      <w:r w:rsidR="00353777" w:rsidRPr="00856733">
        <w:rPr>
          <w:rFonts w:ascii="Times New Roman" w:hAnsi="Times New Roman" w:cs="Times New Roman"/>
          <w:i/>
        </w:rPr>
        <w:t>, and Suppositions</w:t>
      </w:r>
    </w:p>
    <w:p w14:paraId="4CFD1916" w14:textId="77777777" w:rsidR="003848EE" w:rsidRPr="00856733" w:rsidRDefault="003848EE" w:rsidP="00404262">
      <w:pPr>
        <w:spacing w:after="0" w:line="240" w:lineRule="auto"/>
        <w:rPr>
          <w:rFonts w:ascii="Times New Roman" w:hAnsi="Times New Roman" w:cs="Times New Roman"/>
          <w:i/>
        </w:rPr>
      </w:pPr>
    </w:p>
    <w:p w14:paraId="5F57B26A" w14:textId="1178C736" w:rsidR="00294371" w:rsidRPr="00856733" w:rsidRDefault="00D86082" w:rsidP="00404262">
      <w:pPr>
        <w:spacing w:after="0" w:line="240" w:lineRule="auto"/>
        <w:rPr>
          <w:rFonts w:ascii="Times New Roman" w:hAnsi="Times New Roman" w:cs="Times New Roman"/>
        </w:rPr>
      </w:pPr>
      <w:r w:rsidRPr="00856733">
        <w:rPr>
          <w:rFonts w:ascii="Times New Roman" w:hAnsi="Times New Roman" w:cs="Times New Roman"/>
        </w:rPr>
        <w:t>When a statement is a constituent</w:t>
      </w:r>
      <w:r w:rsidR="002067F5" w:rsidRPr="00856733">
        <w:rPr>
          <w:rFonts w:ascii="Times New Roman" w:hAnsi="Times New Roman" w:cs="Times New Roman"/>
        </w:rPr>
        <w:t xml:space="preserve"> of an argument, it is typically</w:t>
      </w:r>
      <w:r w:rsidR="00B307A1" w:rsidRPr="00856733">
        <w:rPr>
          <w:rFonts w:ascii="Times New Roman" w:hAnsi="Times New Roman" w:cs="Times New Roman"/>
        </w:rPr>
        <w:t xml:space="preserve"> as either a premise</w:t>
      </w:r>
      <w:r w:rsidR="0003770C" w:rsidRPr="00856733">
        <w:rPr>
          <w:rFonts w:ascii="Times New Roman" w:hAnsi="Times New Roman" w:cs="Times New Roman"/>
        </w:rPr>
        <w:t xml:space="preserve"> or conclusi</w:t>
      </w:r>
      <w:r w:rsidR="008804C5" w:rsidRPr="00856733">
        <w:rPr>
          <w:rFonts w:ascii="Times New Roman" w:hAnsi="Times New Roman" w:cs="Times New Roman"/>
        </w:rPr>
        <w:t>on. This is, importantly, independent of</w:t>
      </w:r>
      <w:r w:rsidR="002067F5" w:rsidRPr="00856733">
        <w:rPr>
          <w:rFonts w:ascii="Times New Roman" w:hAnsi="Times New Roman" w:cs="Times New Roman"/>
        </w:rPr>
        <w:t xml:space="preserve"> the identity of the statement. For example, a given statement which serves as the conclusion of an argument</w:t>
      </w:r>
      <w:r w:rsidRPr="00856733">
        <w:rPr>
          <w:rFonts w:ascii="Times New Roman" w:hAnsi="Times New Roman" w:cs="Times New Roman"/>
        </w:rPr>
        <w:t>, as represented by</w:t>
      </w:r>
      <w:r w:rsidR="00C26A26" w:rsidRPr="00856733">
        <w:rPr>
          <w:rFonts w:ascii="Times New Roman" w:hAnsi="Times New Roman" w:cs="Times New Roman"/>
        </w:rPr>
        <w:t xml:space="preserve"> line (3) of the following</w:t>
      </w:r>
      <w:r w:rsidR="002067F5" w:rsidRPr="00856733">
        <w:rPr>
          <w:rFonts w:ascii="Times New Roman" w:hAnsi="Times New Roman" w:cs="Times New Roman"/>
        </w:rPr>
        <w:t>:</w:t>
      </w:r>
    </w:p>
    <w:p w14:paraId="24B83597" w14:textId="77777777" w:rsidR="003848EE" w:rsidRPr="00856733" w:rsidRDefault="003848EE" w:rsidP="00404262">
      <w:pPr>
        <w:spacing w:after="0" w:line="240" w:lineRule="auto"/>
        <w:rPr>
          <w:rFonts w:ascii="Times New Roman" w:hAnsi="Times New Roman" w:cs="Times New Roman"/>
        </w:rPr>
      </w:pPr>
    </w:p>
    <w:p w14:paraId="42647A21" w14:textId="77777777" w:rsidR="002067F5" w:rsidRPr="00856733" w:rsidRDefault="002067F5" w:rsidP="003B0016">
      <w:pPr>
        <w:pStyle w:val="ListParagraph"/>
        <w:numPr>
          <w:ilvl w:val="0"/>
          <w:numId w:val="1"/>
        </w:numPr>
        <w:spacing w:after="0" w:line="240" w:lineRule="auto"/>
        <w:ind w:left="0" w:firstLine="720"/>
        <w:rPr>
          <w:rFonts w:ascii="Times New Roman" w:hAnsi="Times New Roman" w:cs="Times New Roman"/>
        </w:rPr>
      </w:pPr>
      <w:r w:rsidRPr="00856733">
        <w:rPr>
          <w:rFonts w:ascii="Times New Roman" w:hAnsi="Times New Roman" w:cs="Times New Roman"/>
        </w:rPr>
        <w:t>If Andrew is in El Paso, then Andrew is in Madrid</w:t>
      </w:r>
    </w:p>
    <w:p w14:paraId="23AE13DD" w14:textId="77777777" w:rsidR="002067F5" w:rsidRPr="00856733" w:rsidRDefault="002067F5" w:rsidP="003B0016">
      <w:pPr>
        <w:pStyle w:val="ListParagraph"/>
        <w:numPr>
          <w:ilvl w:val="0"/>
          <w:numId w:val="1"/>
        </w:numPr>
        <w:spacing w:after="0" w:line="240" w:lineRule="auto"/>
        <w:ind w:left="0" w:firstLine="720"/>
        <w:rPr>
          <w:rFonts w:ascii="Times New Roman" w:hAnsi="Times New Roman" w:cs="Times New Roman"/>
        </w:rPr>
      </w:pPr>
      <w:r w:rsidRPr="00856733">
        <w:rPr>
          <w:rFonts w:ascii="Times New Roman" w:hAnsi="Times New Roman" w:cs="Times New Roman"/>
        </w:rPr>
        <w:t>Andrew is in El Paso</w:t>
      </w:r>
    </w:p>
    <w:p w14:paraId="683CD0E3" w14:textId="77777777" w:rsidR="002067F5" w:rsidRPr="00856733" w:rsidRDefault="002067F5" w:rsidP="003B0016">
      <w:pPr>
        <w:pStyle w:val="ListParagraph"/>
        <w:numPr>
          <w:ilvl w:val="0"/>
          <w:numId w:val="1"/>
        </w:numPr>
        <w:spacing w:after="0" w:line="240" w:lineRule="auto"/>
        <w:ind w:left="0" w:firstLine="720"/>
        <w:rPr>
          <w:rFonts w:ascii="Times New Roman" w:hAnsi="Times New Roman" w:cs="Times New Roman"/>
        </w:rPr>
      </w:pPr>
      <w:r w:rsidRPr="00856733">
        <w:rPr>
          <w:rFonts w:ascii="Times New Roman" w:hAnsi="Times New Roman" w:cs="Times New Roman"/>
        </w:rPr>
        <w:t>Hence, Andrew is in Madrid</w:t>
      </w:r>
    </w:p>
    <w:p w14:paraId="49EC981A" w14:textId="77777777" w:rsidR="003848EE" w:rsidRPr="00856733" w:rsidRDefault="003848EE" w:rsidP="00404262">
      <w:pPr>
        <w:spacing w:after="0" w:line="240" w:lineRule="auto"/>
        <w:rPr>
          <w:rFonts w:ascii="Times New Roman" w:hAnsi="Times New Roman" w:cs="Times New Roman"/>
        </w:rPr>
      </w:pPr>
    </w:p>
    <w:p w14:paraId="002678DF" w14:textId="7F35746E" w:rsidR="002067F5" w:rsidRPr="00856733" w:rsidRDefault="002067F5" w:rsidP="00404262">
      <w:pPr>
        <w:spacing w:after="0" w:line="240" w:lineRule="auto"/>
        <w:rPr>
          <w:rFonts w:ascii="Times New Roman" w:hAnsi="Times New Roman" w:cs="Times New Roman"/>
        </w:rPr>
      </w:pPr>
      <w:r w:rsidRPr="00856733">
        <w:rPr>
          <w:rFonts w:ascii="Times New Roman" w:hAnsi="Times New Roman" w:cs="Times New Roman"/>
        </w:rPr>
        <w:t>May serve as a premise in a distinct argument</w:t>
      </w:r>
      <w:r w:rsidR="00D86082" w:rsidRPr="00856733">
        <w:rPr>
          <w:rFonts w:ascii="Times New Roman" w:hAnsi="Times New Roman" w:cs="Times New Roman"/>
        </w:rPr>
        <w:t>, as represented by</w:t>
      </w:r>
      <w:r w:rsidR="00740B67" w:rsidRPr="00856733">
        <w:rPr>
          <w:rFonts w:ascii="Times New Roman" w:hAnsi="Times New Roman" w:cs="Times New Roman"/>
        </w:rPr>
        <w:t xml:space="preserve"> line (2)</w:t>
      </w:r>
      <w:r w:rsidRPr="00856733">
        <w:rPr>
          <w:rFonts w:ascii="Times New Roman" w:hAnsi="Times New Roman" w:cs="Times New Roman"/>
        </w:rPr>
        <w:t>:</w:t>
      </w:r>
    </w:p>
    <w:p w14:paraId="386B7356" w14:textId="77777777" w:rsidR="003848EE" w:rsidRPr="00856733" w:rsidRDefault="003848EE" w:rsidP="00404262">
      <w:pPr>
        <w:spacing w:after="0" w:line="240" w:lineRule="auto"/>
        <w:rPr>
          <w:rFonts w:ascii="Times New Roman" w:hAnsi="Times New Roman" w:cs="Times New Roman"/>
        </w:rPr>
      </w:pPr>
    </w:p>
    <w:p w14:paraId="5EF7C5C5" w14:textId="77777777" w:rsidR="002067F5" w:rsidRPr="00856733" w:rsidRDefault="002067F5" w:rsidP="003B0016">
      <w:pPr>
        <w:pStyle w:val="ListParagraph"/>
        <w:numPr>
          <w:ilvl w:val="0"/>
          <w:numId w:val="2"/>
        </w:numPr>
        <w:spacing w:after="0" w:line="240" w:lineRule="auto"/>
        <w:ind w:left="0" w:firstLine="720"/>
        <w:rPr>
          <w:rFonts w:ascii="Times New Roman" w:hAnsi="Times New Roman" w:cs="Times New Roman"/>
        </w:rPr>
      </w:pPr>
      <w:r w:rsidRPr="00856733">
        <w:rPr>
          <w:rFonts w:ascii="Times New Roman" w:hAnsi="Times New Roman" w:cs="Times New Roman"/>
        </w:rPr>
        <w:t>If Andrew is in Madrid, then Andrew is in Spain</w:t>
      </w:r>
    </w:p>
    <w:p w14:paraId="626B10B3" w14:textId="77777777" w:rsidR="002067F5" w:rsidRPr="00856733" w:rsidRDefault="002067F5" w:rsidP="003B0016">
      <w:pPr>
        <w:pStyle w:val="ListParagraph"/>
        <w:numPr>
          <w:ilvl w:val="0"/>
          <w:numId w:val="2"/>
        </w:numPr>
        <w:spacing w:after="0" w:line="240" w:lineRule="auto"/>
        <w:ind w:left="0" w:firstLine="720"/>
        <w:rPr>
          <w:rFonts w:ascii="Times New Roman" w:hAnsi="Times New Roman" w:cs="Times New Roman"/>
        </w:rPr>
      </w:pPr>
      <w:r w:rsidRPr="00856733">
        <w:rPr>
          <w:rFonts w:ascii="Times New Roman" w:hAnsi="Times New Roman" w:cs="Times New Roman"/>
        </w:rPr>
        <w:t>Andrew is in Madrid</w:t>
      </w:r>
    </w:p>
    <w:p w14:paraId="406C8E1A" w14:textId="77777777" w:rsidR="002067F5" w:rsidRPr="00856733" w:rsidRDefault="002067F5" w:rsidP="003B0016">
      <w:pPr>
        <w:pStyle w:val="ListParagraph"/>
        <w:numPr>
          <w:ilvl w:val="0"/>
          <w:numId w:val="2"/>
        </w:numPr>
        <w:spacing w:after="0" w:line="240" w:lineRule="auto"/>
        <w:ind w:left="0" w:firstLine="720"/>
        <w:rPr>
          <w:rFonts w:ascii="Times New Roman" w:hAnsi="Times New Roman" w:cs="Times New Roman"/>
        </w:rPr>
      </w:pPr>
      <w:r w:rsidRPr="00856733">
        <w:rPr>
          <w:rFonts w:ascii="Times New Roman" w:hAnsi="Times New Roman" w:cs="Times New Roman"/>
        </w:rPr>
        <w:t>Hence, Andrew is in Spain</w:t>
      </w:r>
    </w:p>
    <w:p w14:paraId="0D348668" w14:textId="77777777" w:rsidR="003848EE" w:rsidRPr="00856733" w:rsidRDefault="003848EE" w:rsidP="00404262">
      <w:pPr>
        <w:spacing w:after="0" w:line="240" w:lineRule="auto"/>
        <w:rPr>
          <w:rFonts w:ascii="Times New Roman" w:hAnsi="Times New Roman" w:cs="Times New Roman"/>
        </w:rPr>
      </w:pPr>
    </w:p>
    <w:p w14:paraId="1F944494" w14:textId="027C8071" w:rsidR="002067F5" w:rsidRPr="00856733" w:rsidRDefault="002067F5" w:rsidP="00404262">
      <w:pPr>
        <w:spacing w:after="0" w:line="240" w:lineRule="auto"/>
        <w:rPr>
          <w:rFonts w:ascii="Times New Roman" w:hAnsi="Times New Roman" w:cs="Times New Roman"/>
        </w:rPr>
      </w:pPr>
      <w:r w:rsidRPr="00856733">
        <w:rPr>
          <w:rFonts w:ascii="Times New Roman" w:hAnsi="Times New Roman" w:cs="Times New Roman"/>
        </w:rPr>
        <w:t xml:space="preserve">A natural thought then is that </w:t>
      </w:r>
      <w:r w:rsidRPr="00856733">
        <w:rPr>
          <w:rFonts w:ascii="Times New Roman" w:hAnsi="Times New Roman" w:cs="Times New Roman"/>
          <w:i/>
        </w:rPr>
        <w:t>being a premise</w:t>
      </w:r>
      <w:r w:rsidRPr="00856733">
        <w:rPr>
          <w:rFonts w:ascii="Times New Roman" w:hAnsi="Times New Roman" w:cs="Times New Roman"/>
        </w:rPr>
        <w:t xml:space="preserve"> and </w:t>
      </w:r>
      <w:r w:rsidRPr="00856733">
        <w:rPr>
          <w:rFonts w:ascii="Times New Roman" w:hAnsi="Times New Roman" w:cs="Times New Roman"/>
          <w:i/>
        </w:rPr>
        <w:t xml:space="preserve">being a conclusion </w:t>
      </w:r>
      <w:r w:rsidRPr="00856733">
        <w:rPr>
          <w:rFonts w:ascii="Times New Roman" w:hAnsi="Times New Roman" w:cs="Times New Roman"/>
        </w:rPr>
        <w:t>are two roles a given statement can bear within the context of an argument.</w:t>
      </w:r>
      <w:r w:rsidR="0003770C" w:rsidRPr="00856733">
        <w:rPr>
          <w:rStyle w:val="FootnoteReference"/>
          <w:rFonts w:ascii="Times New Roman" w:hAnsi="Times New Roman" w:cs="Times New Roman"/>
        </w:rPr>
        <w:footnoteReference w:id="29"/>
      </w:r>
      <w:r w:rsidR="0003770C" w:rsidRPr="00856733">
        <w:rPr>
          <w:rFonts w:ascii="Times New Roman" w:hAnsi="Times New Roman" w:cs="Times New Roman"/>
        </w:rPr>
        <w:t xml:space="preserve"> Early in our thinking, we explored using roles to distinguish </w:t>
      </w:r>
      <w:r w:rsidR="00C40492" w:rsidRPr="00856733">
        <w:rPr>
          <w:rFonts w:ascii="Times New Roman" w:hAnsi="Times New Roman" w:cs="Times New Roman"/>
        </w:rPr>
        <w:t>s</w:t>
      </w:r>
      <w:r w:rsidR="00B123E7" w:rsidRPr="00856733">
        <w:rPr>
          <w:rFonts w:ascii="Times New Roman" w:hAnsi="Times New Roman" w:cs="Times New Roman"/>
        </w:rPr>
        <w:t>tatements from premises</w:t>
      </w:r>
      <w:r w:rsidR="004A5AF1" w:rsidRPr="00856733">
        <w:rPr>
          <w:rFonts w:ascii="Times New Roman" w:hAnsi="Times New Roman" w:cs="Times New Roman"/>
        </w:rPr>
        <w:t xml:space="preserve"> and conclusions by appealing to the BFO</w:t>
      </w:r>
      <w:r w:rsidR="00C40492" w:rsidRPr="00856733">
        <w:rPr>
          <w:rFonts w:ascii="Times New Roman" w:hAnsi="Times New Roman" w:cs="Times New Roman"/>
        </w:rPr>
        <w:t xml:space="preserve"> class Role which seemed appropriate for the task. </w:t>
      </w:r>
      <w:r w:rsidR="000330E8" w:rsidRPr="00856733">
        <w:rPr>
          <w:rFonts w:ascii="Times New Roman" w:hAnsi="Times New Roman" w:cs="Times New Roman"/>
        </w:rPr>
        <w:t>Roles in BFO are realizable continuant entities</w:t>
      </w:r>
      <w:r w:rsidR="008A6414" w:rsidRPr="00856733">
        <w:rPr>
          <w:rFonts w:ascii="Times New Roman" w:hAnsi="Times New Roman" w:cs="Times New Roman"/>
        </w:rPr>
        <w:t xml:space="preserve"> which may be gained or lost by a bearer based on context</w:t>
      </w:r>
      <w:r w:rsidR="000330E8" w:rsidRPr="00856733">
        <w:rPr>
          <w:rFonts w:ascii="Times New Roman" w:hAnsi="Times New Roman" w:cs="Times New Roman"/>
        </w:rPr>
        <w:t xml:space="preserve">, </w:t>
      </w:r>
      <w:r w:rsidR="008A6414" w:rsidRPr="00856733">
        <w:rPr>
          <w:rFonts w:ascii="Times New Roman" w:hAnsi="Times New Roman" w:cs="Times New Roman"/>
        </w:rPr>
        <w:t xml:space="preserve">and which are </w:t>
      </w:r>
      <w:r w:rsidR="000330E8" w:rsidRPr="00856733">
        <w:rPr>
          <w:rFonts w:ascii="Times New Roman" w:hAnsi="Times New Roman" w:cs="Times New Roman"/>
        </w:rPr>
        <w:t>in every</w:t>
      </w:r>
      <w:r w:rsidR="00B123E7" w:rsidRPr="00856733">
        <w:rPr>
          <w:rFonts w:ascii="Times New Roman" w:hAnsi="Times New Roman" w:cs="Times New Roman"/>
        </w:rPr>
        <w:t xml:space="preserve"> case correlated with som</w:t>
      </w:r>
      <w:r w:rsidR="00740B67" w:rsidRPr="00856733">
        <w:rPr>
          <w:rFonts w:ascii="Times New Roman" w:hAnsi="Times New Roman" w:cs="Times New Roman"/>
        </w:rPr>
        <w:t>e process,</w:t>
      </w:r>
      <w:r w:rsidR="00B123E7" w:rsidRPr="00856733">
        <w:rPr>
          <w:rFonts w:ascii="Times New Roman" w:hAnsi="Times New Roman" w:cs="Times New Roman"/>
        </w:rPr>
        <w:t xml:space="preserve"> entities</w:t>
      </w:r>
      <w:r w:rsidR="000330E8" w:rsidRPr="00856733">
        <w:rPr>
          <w:rFonts w:ascii="Times New Roman" w:hAnsi="Times New Roman" w:cs="Times New Roman"/>
        </w:rPr>
        <w:t xml:space="preserve"> with temporal parts extended</w:t>
      </w:r>
      <w:r w:rsidR="00B123E7" w:rsidRPr="00856733">
        <w:rPr>
          <w:rFonts w:ascii="Times New Roman" w:hAnsi="Times New Roman" w:cs="Times New Roman"/>
        </w:rPr>
        <w:t xml:space="preserve"> in space and time</w:t>
      </w:r>
      <w:r w:rsidR="008A6414" w:rsidRPr="00856733">
        <w:rPr>
          <w:rFonts w:ascii="Times New Roman" w:hAnsi="Times New Roman" w:cs="Times New Roman"/>
        </w:rPr>
        <w:t>. For example,</w:t>
      </w:r>
      <w:r w:rsidR="000330E8" w:rsidRPr="00856733">
        <w:rPr>
          <w:rFonts w:ascii="Times New Roman" w:hAnsi="Times New Roman" w:cs="Times New Roman"/>
        </w:rPr>
        <w:t xml:space="preserve"> a stu</w:t>
      </w:r>
      <w:r w:rsidR="008A6414" w:rsidRPr="00856733">
        <w:rPr>
          <w:rFonts w:ascii="Times New Roman" w:hAnsi="Times New Roman" w:cs="Times New Roman"/>
        </w:rPr>
        <w:t xml:space="preserve">dent role may be gained by an individual in an academic context, and is </w:t>
      </w:r>
      <w:r w:rsidR="000330E8" w:rsidRPr="00856733">
        <w:rPr>
          <w:rFonts w:ascii="Times New Roman" w:hAnsi="Times New Roman" w:cs="Times New Roman"/>
        </w:rPr>
        <w:t xml:space="preserve">realized in such </w:t>
      </w:r>
      <w:r w:rsidR="00F579D0" w:rsidRPr="00856733">
        <w:rPr>
          <w:rFonts w:ascii="Times New Roman" w:hAnsi="Times New Roman" w:cs="Times New Roman"/>
        </w:rPr>
        <w:t xml:space="preserve">temporally extended </w:t>
      </w:r>
      <w:r w:rsidR="000330E8" w:rsidRPr="00856733">
        <w:rPr>
          <w:rFonts w:ascii="Times New Roman" w:hAnsi="Times New Roman" w:cs="Times New Roman"/>
        </w:rPr>
        <w:t>processes as studying for an exam, completing coursework, etc.</w:t>
      </w:r>
      <w:r w:rsidR="000330E8" w:rsidRPr="00856733">
        <w:rPr>
          <w:rStyle w:val="FootnoteReference"/>
          <w:rFonts w:ascii="Times New Roman" w:hAnsi="Times New Roman" w:cs="Times New Roman"/>
        </w:rPr>
        <w:footnoteReference w:id="30"/>
      </w:r>
      <w:r w:rsidR="000330E8" w:rsidRPr="00856733">
        <w:rPr>
          <w:rFonts w:ascii="Times New Roman" w:hAnsi="Times New Roman" w:cs="Times New Roman"/>
        </w:rPr>
        <w:t xml:space="preserve"> </w:t>
      </w:r>
      <w:r w:rsidR="00B123E7" w:rsidRPr="00856733">
        <w:rPr>
          <w:rFonts w:ascii="Times New Roman" w:hAnsi="Times New Roman" w:cs="Times New Roman"/>
        </w:rPr>
        <w:t>Similarly, premises and conclusions</w:t>
      </w:r>
      <w:r w:rsidR="00F579D0" w:rsidRPr="00856733">
        <w:rPr>
          <w:rFonts w:ascii="Times New Roman" w:hAnsi="Times New Roman" w:cs="Times New Roman"/>
        </w:rPr>
        <w:t xml:space="preserve"> </w:t>
      </w:r>
      <w:r w:rsidR="008A6414" w:rsidRPr="00856733">
        <w:rPr>
          <w:rFonts w:ascii="Times New Roman" w:hAnsi="Times New Roman" w:cs="Times New Roman"/>
        </w:rPr>
        <w:t xml:space="preserve">may </w:t>
      </w:r>
      <w:r w:rsidR="00F579D0" w:rsidRPr="00856733">
        <w:rPr>
          <w:rFonts w:ascii="Times New Roman" w:hAnsi="Times New Roman" w:cs="Times New Roman"/>
        </w:rPr>
        <w:t>naturally be understood</w:t>
      </w:r>
      <w:r w:rsidR="008A6414" w:rsidRPr="00856733">
        <w:rPr>
          <w:rFonts w:ascii="Times New Roman" w:hAnsi="Times New Roman" w:cs="Times New Roman"/>
        </w:rPr>
        <w:t xml:space="preserve"> as </w:t>
      </w:r>
      <w:r w:rsidR="00F579D0" w:rsidRPr="00856733">
        <w:rPr>
          <w:rFonts w:ascii="Times New Roman" w:hAnsi="Times New Roman" w:cs="Times New Roman"/>
        </w:rPr>
        <w:t xml:space="preserve">statements </w:t>
      </w:r>
      <w:r w:rsidR="008A6414" w:rsidRPr="00856733">
        <w:rPr>
          <w:rFonts w:ascii="Times New Roman" w:hAnsi="Times New Roman" w:cs="Times New Roman"/>
        </w:rPr>
        <w:t>taking</w:t>
      </w:r>
      <w:r w:rsidR="000330E8" w:rsidRPr="00856733">
        <w:rPr>
          <w:rFonts w:ascii="Times New Roman" w:hAnsi="Times New Roman" w:cs="Times New Roman"/>
        </w:rPr>
        <w:t xml:space="preserve"> on different roles in argument contexts which are realized in </w:t>
      </w:r>
      <w:r w:rsidR="00F579D0" w:rsidRPr="00856733">
        <w:rPr>
          <w:rFonts w:ascii="Times New Roman" w:hAnsi="Times New Roman" w:cs="Times New Roman"/>
        </w:rPr>
        <w:t xml:space="preserve">respective </w:t>
      </w:r>
      <w:r w:rsidR="000330E8" w:rsidRPr="00856733">
        <w:rPr>
          <w:rFonts w:ascii="Times New Roman" w:hAnsi="Times New Roman" w:cs="Times New Roman"/>
        </w:rPr>
        <w:t>processes o</w:t>
      </w:r>
      <w:r w:rsidR="00F579D0" w:rsidRPr="00856733">
        <w:rPr>
          <w:rFonts w:ascii="Times New Roman" w:hAnsi="Times New Roman" w:cs="Times New Roman"/>
        </w:rPr>
        <w:t>f correlated types, e.g. an inferring process</w:t>
      </w:r>
      <w:r w:rsidR="000330E8" w:rsidRPr="00856733">
        <w:rPr>
          <w:rFonts w:ascii="Times New Roman" w:hAnsi="Times New Roman" w:cs="Times New Roman"/>
        </w:rPr>
        <w:t xml:space="preserve">. </w:t>
      </w:r>
      <w:r w:rsidR="00740B67" w:rsidRPr="00856733">
        <w:rPr>
          <w:rFonts w:ascii="Times New Roman" w:hAnsi="Times New Roman" w:cs="Times New Roman"/>
        </w:rPr>
        <w:t>A tidy result. Unfortunately</w:t>
      </w:r>
      <w:r w:rsidR="00C40492" w:rsidRPr="00856733">
        <w:rPr>
          <w:rFonts w:ascii="Times New Roman" w:hAnsi="Times New Roman" w:cs="Times New Roman"/>
        </w:rPr>
        <w:t>, the BFO class Role is a subclass of Specifically Dependent Continuant, where a given instance of Role is borne by the Material Entity on which this Specifically Dependent Continuant depends. Since Specifically Dependent Continuants are disjoint from Generically Dependent Continu</w:t>
      </w:r>
      <w:r w:rsidR="00740B67" w:rsidRPr="00856733">
        <w:rPr>
          <w:rFonts w:ascii="Times New Roman" w:hAnsi="Times New Roman" w:cs="Times New Roman"/>
        </w:rPr>
        <w:t>ants, and Statements are extended</w:t>
      </w:r>
      <w:r w:rsidR="00C40492" w:rsidRPr="00856733">
        <w:rPr>
          <w:rFonts w:ascii="Times New Roman" w:hAnsi="Times New Roman" w:cs="Times New Roman"/>
        </w:rPr>
        <w:t xml:space="preserve"> from the latter class, Statements cannot bear Roles in the BFO sense. </w:t>
      </w:r>
      <w:r w:rsidR="008A6414" w:rsidRPr="00856733">
        <w:rPr>
          <w:rFonts w:ascii="Times New Roman" w:hAnsi="Times New Roman" w:cs="Times New Roman"/>
        </w:rPr>
        <w:t>Hence, we cannot rely on this initially plausible class</w:t>
      </w:r>
      <w:r w:rsidR="00B123E7" w:rsidRPr="00856733">
        <w:rPr>
          <w:rFonts w:ascii="Times New Roman" w:hAnsi="Times New Roman" w:cs="Times New Roman"/>
        </w:rPr>
        <w:t xml:space="preserve"> to characterize premises and conclusions</w:t>
      </w:r>
      <w:r w:rsidR="008A6414" w:rsidRPr="00856733">
        <w:rPr>
          <w:rFonts w:ascii="Times New Roman" w:hAnsi="Times New Roman" w:cs="Times New Roman"/>
        </w:rPr>
        <w:t xml:space="preserve">. </w:t>
      </w:r>
    </w:p>
    <w:p w14:paraId="13007186" w14:textId="6E511A37" w:rsidR="00AE4C47" w:rsidRPr="00856733" w:rsidRDefault="00085FD1" w:rsidP="003B0016">
      <w:pPr>
        <w:spacing w:after="0" w:line="240" w:lineRule="auto"/>
        <w:ind w:firstLine="720"/>
        <w:rPr>
          <w:rFonts w:ascii="Times New Roman" w:hAnsi="Times New Roman" w:cs="Times New Roman"/>
        </w:rPr>
      </w:pPr>
      <w:r w:rsidRPr="00856733">
        <w:rPr>
          <w:rFonts w:ascii="Times New Roman" w:hAnsi="Times New Roman" w:cs="Times New Roman"/>
        </w:rPr>
        <w:lastRenderedPageBreak/>
        <w:t>R</w:t>
      </w:r>
      <w:r w:rsidR="00B123E7" w:rsidRPr="00856733">
        <w:rPr>
          <w:rFonts w:ascii="Times New Roman" w:hAnsi="Times New Roman" w:cs="Times New Roman"/>
        </w:rPr>
        <w:t>eflection on how premises and conclusions</w:t>
      </w:r>
      <w:r w:rsidR="00FA2A8B" w:rsidRPr="00856733">
        <w:rPr>
          <w:rFonts w:ascii="Times New Roman" w:hAnsi="Times New Roman" w:cs="Times New Roman"/>
        </w:rPr>
        <w:t xml:space="preserve"> operate in arguments reveals an alternative, however.</w:t>
      </w:r>
      <w:r w:rsidR="00C40492" w:rsidRPr="00856733">
        <w:rPr>
          <w:rFonts w:ascii="Times New Roman" w:hAnsi="Times New Roman" w:cs="Times New Roman"/>
        </w:rPr>
        <w:t xml:space="preserve"> </w:t>
      </w:r>
      <w:r w:rsidR="00FA2A8B" w:rsidRPr="00856733">
        <w:rPr>
          <w:rFonts w:ascii="Times New Roman" w:hAnsi="Times New Roman" w:cs="Times New Roman"/>
        </w:rPr>
        <w:t xml:space="preserve">Consider, a clear difference between statements </w:t>
      </w:r>
      <w:r w:rsidR="00B123E7" w:rsidRPr="00856733">
        <w:rPr>
          <w:rFonts w:ascii="Times New Roman" w:hAnsi="Times New Roman" w:cs="Times New Roman"/>
        </w:rPr>
        <w:t>on the one hand, and premises and</w:t>
      </w:r>
      <w:r w:rsidR="00FA2A8B" w:rsidRPr="00856733">
        <w:rPr>
          <w:rFonts w:ascii="Times New Roman" w:hAnsi="Times New Roman" w:cs="Times New Roman"/>
        </w:rPr>
        <w:t xml:space="preserve"> conclusions</w:t>
      </w:r>
      <w:r w:rsidR="00B123E7" w:rsidRPr="00856733">
        <w:rPr>
          <w:rFonts w:ascii="Times New Roman" w:hAnsi="Times New Roman" w:cs="Times New Roman"/>
        </w:rPr>
        <w:t xml:space="preserve"> on the other</w:t>
      </w:r>
      <w:r w:rsidR="0032259F" w:rsidRPr="00856733">
        <w:rPr>
          <w:rFonts w:ascii="Times New Roman" w:hAnsi="Times New Roman" w:cs="Times New Roman"/>
        </w:rPr>
        <w:t>,</w:t>
      </w:r>
      <w:r w:rsidR="00FA2A8B" w:rsidRPr="00856733">
        <w:rPr>
          <w:rFonts w:ascii="Times New Roman" w:hAnsi="Times New Roman" w:cs="Times New Roman"/>
        </w:rPr>
        <w:t xml:space="preserve"> is </w:t>
      </w:r>
      <w:r w:rsidR="006371D5" w:rsidRPr="00856733">
        <w:rPr>
          <w:rFonts w:ascii="Times New Roman" w:hAnsi="Times New Roman" w:cs="Times New Roman"/>
        </w:rPr>
        <w:t>tha</w:t>
      </w:r>
      <w:r w:rsidR="00777A27" w:rsidRPr="00856733">
        <w:rPr>
          <w:rFonts w:ascii="Times New Roman" w:hAnsi="Times New Roman" w:cs="Times New Roman"/>
        </w:rPr>
        <w:t>t premises and conclusions</w:t>
      </w:r>
      <w:r w:rsidR="00FA2A8B" w:rsidRPr="00856733">
        <w:rPr>
          <w:rFonts w:ascii="Times New Roman" w:hAnsi="Times New Roman" w:cs="Times New Roman"/>
        </w:rPr>
        <w:t xml:space="preserve"> </w:t>
      </w:r>
      <w:r w:rsidR="006371D5" w:rsidRPr="00856733">
        <w:rPr>
          <w:rFonts w:ascii="Times New Roman" w:hAnsi="Times New Roman" w:cs="Times New Roman"/>
        </w:rPr>
        <w:t>are always used in arguments</w:t>
      </w:r>
      <w:r w:rsidR="00777A27" w:rsidRPr="00856733">
        <w:rPr>
          <w:rFonts w:ascii="Times New Roman" w:hAnsi="Times New Roman" w:cs="Times New Roman"/>
        </w:rPr>
        <w:t>, while statements</w:t>
      </w:r>
      <w:r w:rsidR="00B123E7" w:rsidRPr="00856733">
        <w:rPr>
          <w:rFonts w:ascii="Times New Roman" w:hAnsi="Times New Roman" w:cs="Times New Roman"/>
        </w:rPr>
        <w:t xml:space="preserve"> need not be. Moreover</w:t>
      </w:r>
      <w:r w:rsidR="004A5AF1" w:rsidRPr="00856733">
        <w:rPr>
          <w:rFonts w:ascii="Times New Roman" w:hAnsi="Times New Roman" w:cs="Times New Roman"/>
        </w:rPr>
        <w:t xml:space="preserve">, </w:t>
      </w:r>
      <w:r w:rsidR="0032259F" w:rsidRPr="00856733">
        <w:rPr>
          <w:rFonts w:ascii="Times New Roman" w:hAnsi="Times New Roman" w:cs="Times New Roman"/>
        </w:rPr>
        <w:t xml:space="preserve">observe </w:t>
      </w:r>
      <w:r w:rsidR="004A5AF1" w:rsidRPr="00856733">
        <w:rPr>
          <w:rFonts w:ascii="Times New Roman" w:hAnsi="Times New Roman" w:cs="Times New Roman"/>
        </w:rPr>
        <w:t>premises</w:t>
      </w:r>
      <w:r w:rsidR="006371D5" w:rsidRPr="00856733">
        <w:rPr>
          <w:rFonts w:ascii="Times New Roman" w:hAnsi="Times New Roman" w:cs="Times New Roman"/>
        </w:rPr>
        <w:t xml:space="preserve"> are </w:t>
      </w:r>
      <w:r w:rsidR="00777A27" w:rsidRPr="00856733">
        <w:rPr>
          <w:rFonts w:ascii="Times New Roman" w:hAnsi="Times New Roman" w:cs="Times New Roman"/>
        </w:rPr>
        <w:t xml:space="preserve">linked to conclusions insofar </w:t>
      </w:r>
      <w:r w:rsidR="006371D5" w:rsidRPr="00856733">
        <w:rPr>
          <w:rFonts w:ascii="Times New Roman" w:hAnsi="Times New Roman" w:cs="Times New Roman"/>
        </w:rPr>
        <w:t xml:space="preserve">as </w:t>
      </w:r>
      <w:r w:rsidR="00777A27" w:rsidRPr="00856733">
        <w:rPr>
          <w:rFonts w:ascii="Times New Roman" w:hAnsi="Times New Roman" w:cs="Times New Roman"/>
        </w:rPr>
        <w:t xml:space="preserve">they are offered as </w:t>
      </w:r>
      <w:r w:rsidR="006371D5" w:rsidRPr="00856733">
        <w:rPr>
          <w:rFonts w:ascii="Times New Roman" w:hAnsi="Times New Roman" w:cs="Times New Roman"/>
        </w:rPr>
        <w:t>support o</w:t>
      </w:r>
      <w:r w:rsidR="00777A27" w:rsidRPr="00856733">
        <w:rPr>
          <w:rFonts w:ascii="Times New Roman" w:hAnsi="Times New Roman" w:cs="Times New Roman"/>
        </w:rPr>
        <w:t>r evidence for conclusions in</w:t>
      </w:r>
      <w:r w:rsidR="006371D5" w:rsidRPr="00856733">
        <w:rPr>
          <w:rFonts w:ascii="Times New Roman" w:hAnsi="Times New Roman" w:cs="Times New Roman"/>
        </w:rPr>
        <w:t xml:space="preserve"> a</w:t>
      </w:r>
      <w:r w:rsidR="00710DD1" w:rsidRPr="00856733">
        <w:rPr>
          <w:rFonts w:ascii="Times New Roman" w:hAnsi="Times New Roman" w:cs="Times New Roman"/>
        </w:rPr>
        <w:t>rgument</w:t>
      </w:r>
      <w:r w:rsidR="00777A27" w:rsidRPr="00856733">
        <w:rPr>
          <w:rFonts w:ascii="Times New Roman" w:hAnsi="Times New Roman" w:cs="Times New Roman"/>
        </w:rPr>
        <w:t>s</w:t>
      </w:r>
      <w:r w:rsidR="00710DD1" w:rsidRPr="00856733">
        <w:rPr>
          <w:rFonts w:ascii="Times New Roman" w:hAnsi="Times New Roman" w:cs="Times New Roman"/>
        </w:rPr>
        <w:t>.</w:t>
      </w:r>
      <w:r w:rsidR="006371D5" w:rsidRPr="00856733">
        <w:rPr>
          <w:rFonts w:ascii="Times New Roman" w:hAnsi="Times New Roman" w:cs="Times New Roman"/>
        </w:rPr>
        <w:t xml:space="preserve"> Plausibly, this </w:t>
      </w:r>
      <w:r w:rsidR="00710DD1" w:rsidRPr="00856733">
        <w:rPr>
          <w:rFonts w:ascii="Times New Roman" w:hAnsi="Times New Roman" w:cs="Times New Roman"/>
        </w:rPr>
        <w:t xml:space="preserve">link between premises and a conclusion </w:t>
      </w:r>
      <w:r w:rsidR="006371D5" w:rsidRPr="00856733">
        <w:rPr>
          <w:rFonts w:ascii="Times New Roman" w:hAnsi="Times New Roman" w:cs="Times New Roman"/>
        </w:rPr>
        <w:t>is an act</w:t>
      </w:r>
      <w:r w:rsidR="00436EEB" w:rsidRPr="00856733">
        <w:rPr>
          <w:rFonts w:ascii="Times New Roman" w:hAnsi="Times New Roman" w:cs="Times New Roman"/>
        </w:rPr>
        <w:t>ion -</w:t>
      </w:r>
      <w:r w:rsidR="00710DD1" w:rsidRPr="00856733">
        <w:rPr>
          <w:rFonts w:ascii="Times New Roman" w:hAnsi="Times New Roman" w:cs="Times New Roman"/>
        </w:rPr>
        <w:t xml:space="preserve"> pass</w:t>
      </w:r>
      <w:r w:rsidR="00436EEB" w:rsidRPr="00856733">
        <w:rPr>
          <w:rFonts w:ascii="Times New Roman" w:hAnsi="Times New Roman" w:cs="Times New Roman"/>
        </w:rPr>
        <w:t>ing</w:t>
      </w:r>
      <w:r w:rsidR="006371D5" w:rsidRPr="00856733">
        <w:rPr>
          <w:rFonts w:ascii="Times New Roman" w:hAnsi="Times New Roman" w:cs="Times New Roman"/>
        </w:rPr>
        <w:t xml:space="preserve"> from some collect</w:t>
      </w:r>
      <w:r w:rsidR="00B123E7" w:rsidRPr="00856733">
        <w:rPr>
          <w:rFonts w:ascii="Times New Roman" w:hAnsi="Times New Roman" w:cs="Times New Roman"/>
        </w:rPr>
        <w:t>ion of statements to another statement</w:t>
      </w:r>
      <w:r w:rsidR="00710DD1" w:rsidRPr="00856733">
        <w:rPr>
          <w:rFonts w:ascii="Times New Roman" w:hAnsi="Times New Roman" w:cs="Times New Roman"/>
        </w:rPr>
        <w:t xml:space="preserve"> because one</w:t>
      </w:r>
      <w:r w:rsidR="00B123E7" w:rsidRPr="00856733">
        <w:rPr>
          <w:rFonts w:ascii="Times New Roman" w:hAnsi="Times New Roman" w:cs="Times New Roman"/>
        </w:rPr>
        <w:t xml:space="preserve"> believes the latter</w:t>
      </w:r>
      <w:r w:rsidR="006371D5" w:rsidRPr="00856733">
        <w:rPr>
          <w:rFonts w:ascii="Times New Roman" w:hAnsi="Times New Roman" w:cs="Times New Roman"/>
        </w:rPr>
        <w:t xml:space="preserve"> is justified, supported, or enta</w:t>
      </w:r>
      <w:r w:rsidR="00710DD1" w:rsidRPr="00856733">
        <w:rPr>
          <w:rFonts w:ascii="Times New Roman" w:hAnsi="Times New Roman" w:cs="Times New Roman"/>
        </w:rPr>
        <w:t xml:space="preserve">iled by </w:t>
      </w:r>
      <w:r w:rsidR="00B123E7" w:rsidRPr="00856733">
        <w:rPr>
          <w:rFonts w:ascii="Times New Roman" w:hAnsi="Times New Roman" w:cs="Times New Roman"/>
        </w:rPr>
        <w:t>the former statements</w:t>
      </w:r>
      <w:r w:rsidR="00710DD1" w:rsidRPr="00856733">
        <w:rPr>
          <w:rFonts w:ascii="Times New Roman" w:hAnsi="Times New Roman" w:cs="Times New Roman"/>
        </w:rPr>
        <w:t xml:space="preserve">. </w:t>
      </w:r>
      <w:r w:rsidR="00777A27" w:rsidRPr="00856733">
        <w:rPr>
          <w:rFonts w:ascii="Times New Roman" w:hAnsi="Times New Roman" w:cs="Times New Roman"/>
        </w:rPr>
        <w:t>S</w:t>
      </w:r>
      <w:r w:rsidR="0032259F" w:rsidRPr="00856733">
        <w:rPr>
          <w:rFonts w:ascii="Times New Roman" w:hAnsi="Times New Roman" w:cs="Times New Roman"/>
        </w:rPr>
        <w:t>uch an a</w:t>
      </w:r>
      <w:r w:rsidR="00777A27" w:rsidRPr="00856733">
        <w:rPr>
          <w:rFonts w:ascii="Times New Roman" w:hAnsi="Times New Roman" w:cs="Times New Roman"/>
        </w:rPr>
        <w:t>ct is naturally characterized as a BFO P</w:t>
      </w:r>
      <w:r w:rsidR="0032259F" w:rsidRPr="00856733">
        <w:rPr>
          <w:rFonts w:ascii="Times New Roman" w:hAnsi="Times New Roman" w:cs="Times New Roman"/>
        </w:rPr>
        <w:t xml:space="preserve">rocess, since it plausibly has temporal parts and is not instantaneous. </w:t>
      </w:r>
      <w:r w:rsidR="00AE4C47" w:rsidRPr="00856733">
        <w:rPr>
          <w:rFonts w:ascii="Times New Roman" w:hAnsi="Times New Roman" w:cs="Times New Roman"/>
        </w:rPr>
        <w:t xml:space="preserve">We reflect this link between premises and conclusions by adopting </w:t>
      </w:r>
      <w:r w:rsidR="00777A27" w:rsidRPr="00856733">
        <w:rPr>
          <w:rFonts w:ascii="Times New Roman" w:hAnsi="Times New Roman" w:cs="Times New Roman"/>
        </w:rPr>
        <w:t>an</w:t>
      </w:r>
      <w:r w:rsidR="0032259F" w:rsidRPr="00856733">
        <w:rPr>
          <w:rFonts w:ascii="Times New Roman" w:hAnsi="Times New Roman" w:cs="Times New Roman"/>
        </w:rPr>
        <w:t xml:space="preserve"> </w:t>
      </w:r>
      <w:r w:rsidR="00777A27" w:rsidRPr="00856733">
        <w:rPr>
          <w:rFonts w:ascii="Times New Roman" w:hAnsi="Times New Roman" w:cs="Times New Roman"/>
          <w:i/>
        </w:rPr>
        <w:t>A</w:t>
      </w:r>
      <w:r w:rsidR="0032259F" w:rsidRPr="00856733">
        <w:rPr>
          <w:rFonts w:ascii="Times New Roman" w:hAnsi="Times New Roman" w:cs="Times New Roman"/>
          <w:i/>
        </w:rPr>
        <w:t xml:space="preserve">ct of inferring </w:t>
      </w:r>
      <w:r w:rsidR="0032259F" w:rsidRPr="00856733">
        <w:rPr>
          <w:rFonts w:ascii="Times New Roman" w:hAnsi="Times New Roman" w:cs="Times New Roman"/>
        </w:rPr>
        <w:t xml:space="preserve">class </w:t>
      </w:r>
      <w:r w:rsidR="00777A27" w:rsidRPr="00856733">
        <w:rPr>
          <w:rFonts w:ascii="Times New Roman" w:hAnsi="Times New Roman" w:cs="Times New Roman"/>
        </w:rPr>
        <w:t>which ext</w:t>
      </w:r>
      <w:r w:rsidR="00AE4C47" w:rsidRPr="00856733">
        <w:rPr>
          <w:rFonts w:ascii="Times New Roman" w:hAnsi="Times New Roman" w:cs="Times New Roman"/>
        </w:rPr>
        <w:t>ends the BFO Process class. Adopting this class, moreover, reveals the lines along which we may characterize these statements. Roughly, a</w:t>
      </w:r>
      <w:r w:rsidR="0032259F" w:rsidRPr="00856733">
        <w:rPr>
          <w:rFonts w:ascii="Times New Roman" w:hAnsi="Times New Roman" w:cs="Times New Roman"/>
        </w:rPr>
        <w:t xml:space="preserve"> premise</w:t>
      </w:r>
      <w:r w:rsidR="00710DD1" w:rsidRPr="00856733">
        <w:rPr>
          <w:rFonts w:ascii="Times New Roman" w:hAnsi="Times New Roman" w:cs="Times New Roman"/>
        </w:rPr>
        <w:t xml:space="preserve"> </w:t>
      </w:r>
      <w:r w:rsidR="007F3315" w:rsidRPr="00856733">
        <w:rPr>
          <w:rFonts w:ascii="Times New Roman" w:hAnsi="Times New Roman" w:cs="Times New Roman"/>
        </w:rPr>
        <w:t>is a statement that is the inp</w:t>
      </w:r>
      <w:r w:rsidR="00710DD1" w:rsidRPr="00856733">
        <w:rPr>
          <w:rFonts w:ascii="Times New Roman" w:hAnsi="Times New Roman" w:cs="Times New Roman"/>
        </w:rPr>
        <w:t>ut of an act of inferring; a conclusion</w:t>
      </w:r>
      <w:r w:rsidR="007F3315" w:rsidRPr="00856733">
        <w:rPr>
          <w:rFonts w:ascii="Times New Roman" w:hAnsi="Times New Roman" w:cs="Times New Roman"/>
        </w:rPr>
        <w:t xml:space="preserve"> a statement that is the </w:t>
      </w:r>
      <w:r w:rsidR="003E45EE" w:rsidRPr="00856733">
        <w:rPr>
          <w:rFonts w:ascii="Times New Roman" w:hAnsi="Times New Roman" w:cs="Times New Roman"/>
        </w:rPr>
        <w:t>output of an act of inferring.</w:t>
      </w:r>
      <w:r w:rsidR="003B0016" w:rsidRPr="00856733">
        <w:rPr>
          <w:rFonts w:ascii="Times New Roman" w:hAnsi="Times New Roman" w:cs="Times New Roman"/>
        </w:rPr>
        <w:t xml:space="preserve"> </w:t>
      </w:r>
      <w:r w:rsidR="00710DD1" w:rsidRPr="00856733">
        <w:rPr>
          <w:rFonts w:ascii="Times New Roman" w:hAnsi="Times New Roman" w:cs="Times New Roman"/>
        </w:rPr>
        <w:t xml:space="preserve"> </w:t>
      </w:r>
    </w:p>
    <w:p w14:paraId="1617A009" w14:textId="3340D056" w:rsidR="003E45EE" w:rsidRPr="00856733" w:rsidRDefault="00AE4C47" w:rsidP="003B0016">
      <w:pPr>
        <w:spacing w:after="0" w:line="240" w:lineRule="auto"/>
        <w:ind w:firstLine="720"/>
        <w:rPr>
          <w:rFonts w:ascii="Times New Roman" w:hAnsi="Times New Roman" w:cs="Times New Roman"/>
        </w:rPr>
      </w:pPr>
      <w:commentRangeStart w:id="132"/>
      <w:r w:rsidRPr="00856733">
        <w:rPr>
          <w:rFonts w:ascii="Times New Roman" w:hAnsi="Times New Roman" w:cs="Times New Roman"/>
        </w:rPr>
        <w:t>Witness</w:t>
      </w:r>
      <w:r w:rsidR="0032259F" w:rsidRPr="00856733">
        <w:rPr>
          <w:rFonts w:ascii="Times New Roman" w:hAnsi="Times New Roman" w:cs="Times New Roman"/>
        </w:rPr>
        <w:t>,</w:t>
      </w:r>
      <w:commentRangeEnd w:id="132"/>
      <w:r w:rsidR="006779FD" w:rsidRPr="00856733">
        <w:rPr>
          <w:rStyle w:val="CommentReference"/>
          <w:rFonts w:ascii="Times New Roman" w:hAnsi="Times New Roman" w:cs="Times New Roman"/>
          <w:sz w:val="24"/>
          <w:szCs w:val="24"/>
        </w:rPr>
        <w:commentReference w:id="132"/>
      </w:r>
      <w:r w:rsidR="008A6414" w:rsidRPr="00856733">
        <w:rPr>
          <w:rFonts w:ascii="Times New Roman" w:hAnsi="Times New Roman" w:cs="Times New Roman"/>
        </w:rPr>
        <w:t xml:space="preserve"> char</w:t>
      </w:r>
      <w:r w:rsidR="0032259F" w:rsidRPr="00856733">
        <w:rPr>
          <w:rFonts w:ascii="Times New Roman" w:hAnsi="Times New Roman" w:cs="Times New Roman"/>
        </w:rPr>
        <w:t>acterizing premises and conclusions</w:t>
      </w:r>
      <w:r w:rsidR="008A6414" w:rsidRPr="00856733">
        <w:rPr>
          <w:rFonts w:ascii="Times New Roman" w:hAnsi="Times New Roman" w:cs="Times New Roman"/>
        </w:rPr>
        <w:t xml:space="preserve"> in terms of an </w:t>
      </w:r>
      <w:r w:rsidRPr="00856733">
        <w:rPr>
          <w:rFonts w:ascii="Times New Roman" w:hAnsi="Times New Roman" w:cs="Times New Roman"/>
          <w:i/>
        </w:rPr>
        <w:t>A</w:t>
      </w:r>
      <w:r w:rsidR="008A6414" w:rsidRPr="00856733">
        <w:rPr>
          <w:rFonts w:ascii="Times New Roman" w:hAnsi="Times New Roman" w:cs="Times New Roman"/>
          <w:i/>
        </w:rPr>
        <w:t xml:space="preserve">ct of inferring </w:t>
      </w:r>
      <w:r w:rsidRPr="00856733">
        <w:rPr>
          <w:rFonts w:ascii="Times New Roman" w:hAnsi="Times New Roman" w:cs="Times New Roman"/>
        </w:rPr>
        <w:t>satisfies one intuition underwriting treating premises and conclusions as roles statements play in argument contexts</w:t>
      </w:r>
      <w:r w:rsidR="008A6414" w:rsidRPr="00856733">
        <w:rPr>
          <w:rFonts w:ascii="Times New Roman" w:hAnsi="Times New Roman" w:cs="Times New Roman"/>
        </w:rPr>
        <w:t xml:space="preserve">. </w:t>
      </w:r>
      <w:r w:rsidR="00472335" w:rsidRPr="00856733">
        <w:rPr>
          <w:rFonts w:ascii="Times New Roman" w:hAnsi="Times New Roman" w:cs="Times New Roman"/>
        </w:rPr>
        <w:t>We observed premises and conclusions, like all BFO Roles, are correlated with processes. B</w:t>
      </w:r>
      <w:r w:rsidR="007E7C9E" w:rsidRPr="00856733">
        <w:rPr>
          <w:rFonts w:ascii="Times New Roman" w:hAnsi="Times New Roman" w:cs="Times New Roman"/>
        </w:rPr>
        <w:t>y defining premis</w:t>
      </w:r>
      <w:r w:rsidR="007D666F" w:rsidRPr="00856733">
        <w:rPr>
          <w:rFonts w:ascii="Times New Roman" w:hAnsi="Times New Roman" w:cs="Times New Roman"/>
        </w:rPr>
        <w:t xml:space="preserve">es and conclusions in terms of a relevant </w:t>
      </w:r>
      <w:r w:rsidR="00E84C66" w:rsidRPr="00856733">
        <w:rPr>
          <w:rFonts w:ascii="Times New Roman" w:hAnsi="Times New Roman" w:cs="Times New Roman"/>
        </w:rPr>
        <w:t>process</w:t>
      </w:r>
      <w:r w:rsidR="00472335" w:rsidRPr="00856733">
        <w:rPr>
          <w:rFonts w:ascii="Times New Roman" w:hAnsi="Times New Roman" w:cs="Times New Roman"/>
        </w:rPr>
        <w:t xml:space="preserve"> directly, we gain this feature of Roles without needing to use this class</w:t>
      </w:r>
      <w:r w:rsidR="007E7C9E" w:rsidRPr="00856733">
        <w:rPr>
          <w:rFonts w:ascii="Times New Roman" w:hAnsi="Times New Roman" w:cs="Times New Roman"/>
        </w:rPr>
        <w:t>.</w:t>
      </w:r>
      <w:r w:rsidR="008A6414" w:rsidRPr="00856733">
        <w:rPr>
          <w:rFonts w:ascii="Times New Roman" w:hAnsi="Times New Roman" w:cs="Times New Roman"/>
        </w:rPr>
        <w:t xml:space="preserve"> </w:t>
      </w:r>
      <w:r w:rsidRPr="00856733">
        <w:rPr>
          <w:rFonts w:ascii="Times New Roman" w:hAnsi="Times New Roman" w:cs="Times New Roman"/>
        </w:rPr>
        <w:t>Of course, unable to use BFO Roles, we incur a cost</w:t>
      </w:r>
      <w:r w:rsidR="00472335" w:rsidRPr="00856733">
        <w:rPr>
          <w:rFonts w:ascii="Times New Roman" w:hAnsi="Times New Roman" w:cs="Times New Roman"/>
        </w:rPr>
        <w:t xml:space="preserve"> - the claim that premises and conclusions are played by statements in an argument context, as we might say Student is a Role had by an individual in an Academic Context. </w:t>
      </w:r>
      <w:r w:rsidRPr="00856733">
        <w:rPr>
          <w:rFonts w:ascii="Times New Roman" w:hAnsi="Times New Roman" w:cs="Times New Roman"/>
        </w:rPr>
        <w:t>As we observed, premises and conclusion are intimately bound to arguments, and so r</w:t>
      </w:r>
      <w:r w:rsidR="00472335" w:rsidRPr="00856733">
        <w:rPr>
          <w:rFonts w:ascii="Times New Roman" w:hAnsi="Times New Roman" w:cs="Times New Roman"/>
        </w:rPr>
        <w:t>elativizing premises and conclusions to argument</w:t>
      </w:r>
      <w:r w:rsidRPr="00856733">
        <w:rPr>
          <w:rFonts w:ascii="Times New Roman" w:hAnsi="Times New Roman" w:cs="Times New Roman"/>
        </w:rPr>
        <w:t xml:space="preserve"> contexts is desirable</w:t>
      </w:r>
      <w:r w:rsidR="00472335" w:rsidRPr="00856733">
        <w:rPr>
          <w:rFonts w:ascii="Times New Roman" w:hAnsi="Times New Roman" w:cs="Times New Roman"/>
        </w:rPr>
        <w:t xml:space="preserve">. </w:t>
      </w:r>
      <w:r w:rsidR="00B307A1" w:rsidRPr="00856733">
        <w:rPr>
          <w:rFonts w:ascii="Times New Roman" w:hAnsi="Times New Roman" w:cs="Times New Roman"/>
        </w:rPr>
        <w:t>We will eventually augment our</w:t>
      </w:r>
      <w:r w:rsidR="005557E1" w:rsidRPr="00856733">
        <w:rPr>
          <w:rFonts w:ascii="Times New Roman" w:hAnsi="Times New Roman" w:cs="Times New Roman"/>
        </w:rPr>
        <w:t xml:space="preserve"> initial </w:t>
      </w:r>
      <w:r w:rsidR="004B1EFB" w:rsidRPr="00856733">
        <w:rPr>
          <w:rFonts w:ascii="Times New Roman" w:hAnsi="Times New Roman" w:cs="Times New Roman"/>
        </w:rPr>
        <w:t>characterizations</w:t>
      </w:r>
      <w:r w:rsidR="00B307A1" w:rsidRPr="00856733">
        <w:rPr>
          <w:rFonts w:ascii="Times New Roman" w:hAnsi="Times New Roman" w:cs="Times New Roman"/>
        </w:rPr>
        <w:t xml:space="preserve"> to accommodate this insight</w:t>
      </w:r>
      <w:r w:rsidR="00745146" w:rsidRPr="00856733">
        <w:rPr>
          <w:rFonts w:ascii="Times New Roman" w:hAnsi="Times New Roman" w:cs="Times New Roman"/>
        </w:rPr>
        <w:t xml:space="preserve"> without appealing to BFO Roles</w:t>
      </w:r>
      <w:r w:rsidR="00E84C66" w:rsidRPr="00856733">
        <w:rPr>
          <w:rFonts w:ascii="Times New Roman" w:hAnsi="Times New Roman" w:cs="Times New Roman"/>
        </w:rPr>
        <w:t xml:space="preserve">, </w:t>
      </w:r>
      <w:r w:rsidR="00B307A1" w:rsidRPr="00856733">
        <w:rPr>
          <w:rFonts w:ascii="Times New Roman" w:hAnsi="Times New Roman" w:cs="Times New Roman"/>
        </w:rPr>
        <w:t>but first we examine</w:t>
      </w:r>
      <w:r w:rsidR="00E84C66" w:rsidRPr="00856733">
        <w:rPr>
          <w:rFonts w:ascii="Times New Roman" w:hAnsi="Times New Roman" w:cs="Times New Roman"/>
        </w:rPr>
        <w:t xml:space="preserve"> a further common constituent </w:t>
      </w:r>
      <w:r w:rsidR="00B307A1" w:rsidRPr="00856733">
        <w:rPr>
          <w:rFonts w:ascii="Times New Roman" w:hAnsi="Times New Roman" w:cs="Times New Roman"/>
        </w:rPr>
        <w:t>of arguments – suppositions.</w:t>
      </w:r>
      <w:r w:rsidR="00E84C66" w:rsidRPr="00856733">
        <w:rPr>
          <w:rFonts w:ascii="Times New Roman" w:hAnsi="Times New Roman" w:cs="Times New Roman"/>
        </w:rPr>
        <w:t xml:space="preserve"> </w:t>
      </w:r>
      <w:r w:rsidR="005557E1" w:rsidRPr="00856733">
        <w:rPr>
          <w:rFonts w:ascii="Times New Roman" w:hAnsi="Times New Roman" w:cs="Times New Roman"/>
        </w:rPr>
        <w:t xml:space="preserve"> </w:t>
      </w:r>
    </w:p>
    <w:p w14:paraId="6345C4EF" w14:textId="264037F9" w:rsidR="00353777" w:rsidRPr="00856733" w:rsidRDefault="00BD1A3D" w:rsidP="006779FD">
      <w:pPr>
        <w:spacing w:after="0" w:line="240" w:lineRule="auto"/>
        <w:ind w:firstLine="720"/>
        <w:rPr>
          <w:rFonts w:ascii="Times New Roman" w:hAnsi="Times New Roman" w:cs="Times New Roman"/>
        </w:rPr>
      </w:pPr>
      <w:r w:rsidRPr="00856733">
        <w:rPr>
          <w:rFonts w:ascii="Times New Roman" w:hAnsi="Times New Roman" w:cs="Times New Roman"/>
        </w:rPr>
        <w:t>Supposition, like</w:t>
      </w:r>
      <w:r w:rsidR="003E45EE" w:rsidRPr="00856733">
        <w:rPr>
          <w:rFonts w:ascii="Times New Roman" w:hAnsi="Times New Roman" w:cs="Times New Roman"/>
        </w:rPr>
        <w:t xml:space="preserve"> premise</w:t>
      </w:r>
      <w:r w:rsidRPr="00856733">
        <w:rPr>
          <w:rFonts w:ascii="Times New Roman" w:hAnsi="Times New Roman" w:cs="Times New Roman"/>
        </w:rPr>
        <w:t>s, provide</w:t>
      </w:r>
      <w:r w:rsidR="003E45EE" w:rsidRPr="00856733">
        <w:rPr>
          <w:rFonts w:ascii="Times New Roman" w:hAnsi="Times New Roman" w:cs="Times New Roman"/>
        </w:rPr>
        <w:t xml:space="preserve"> support for the conclusion of an argument.</w:t>
      </w:r>
      <w:r w:rsidR="00084F44" w:rsidRPr="00856733">
        <w:rPr>
          <w:rFonts w:ascii="Times New Roman" w:hAnsi="Times New Roman" w:cs="Times New Roman"/>
        </w:rPr>
        <w:t xml:space="preserve"> Nevertheless, they are </w:t>
      </w:r>
      <w:r w:rsidR="007D666F" w:rsidRPr="00856733">
        <w:rPr>
          <w:rFonts w:ascii="Times New Roman" w:hAnsi="Times New Roman" w:cs="Times New Roman"/>
        </w:rPr>
        <w:t xml:space="preserve">subtly </w:t>
      </w:r>
      <w:r w:rsidR="00084F44" w:rsidRPr="00856733">
        <w:rPr>
          <w:rFonts w:ascii="Times New Roman" w:hAnsi="Times New Roman" w:cs="Times New Roman"/>
        </w:rPr>
        <w:t xml:space="preserve">distinct in that where premises used in an argument are affirmed by the arguer, suppositions are more often </w:t>
      </w:r>
      <w:r w:rsidR="00084F44" w:rsidRPr="00856733">
        <w:rPr>
          <w:rFonts w:ascii="Times New Roman" w:hAnsi="Times New Roman" w:cs="Times New Roman"/>
          <w:i/>
        </w:rPr>
        <w:t>accepted</w:t>
      </w:r>
      <w:r w:rsidR="00084F44" w:rsidRPr="00856733">
        <w:rPr>
          <w:rFonts w:ascii="Times New Roman" w:hAnsi="Times New Roman" w:cs="Times New Roman"/>
        </w:rPr>
        <w:t xml:space="preserve"> rather than affirmed.</w:t>
      </w:r>
      <w:r w:rsidR="00084F44" w:rsidRPr="00856733">
        <w:rPr>
          <w:rStyle w:val="FootnoteReference"/>
          <w:rFonts w:ascii="Times New Roman" w:hAnsi="Times New Roman" w:cs="Times New Roman"/>
        </w:rPr>
        <w:footnoteReference w:id="31"/>
      </w:r>
      <w:r w:rsidR="00084F44" w:rsidRPr="00856733">
        <w:rPr>
          <w:rFonts w:ascii="Times New Roman" w:hAnsi="Times New Roman" w:cs="Times New Roman"/>
        </w:rPr>
        <w:t xml:space="preserve"> Affirming a stat</w:t>
      </w:r>
      <w:r w:rsidR="00C26A26" w:rsidRPr="00856733">
        <w:rPr>
          <w:rFonts w:ascii="Times New Roman" w:hAnsi="Times New Roman" w:cs="Times New Roman"/>
        </w:rPr>
        <w:t>ement</w:t>
      </w:r>
      <w:r w:rsidR="00991C5C" w:rsidRPr="00856733">
        <w:rPr>
          <w:rFonts w:ascii="Times New Roman" w:hAnsi="Times New Roman" w:cs="Times New Roman"/>
        </w:rPr>
        <w:t xml:space="preserve"> </w:t>
      </w:r>
      <w:r w:rsidR="007D666F" w:rsidRPr="00856733">
        <w:rPr>
          <w:rFonts w:ascii="Times New Roman" w:hAnsi="Times New Roman" w:cs="Times New Roman"/>
        </w:rPr>
        <w:t xml:space="preserve">is </w:t>
      </w:r>
      <w:r w:rsidR="00C74E25" w:rsidRPr="00856733">
        <w:rPr>
          <w:rFonts w:ascii="Times New Roman" w:hAnsi="Times New Roman" w:cs="Times New Roman"/>
        </w:rPr>
        <w:t>closely</w:t>
      </w:r>
      <w:r w:rsidR="007D666F" w:rsidRPr="00856733">
        <w:rPr>
          <w:rFonts w:ascii="Times New Roman" w:hAnsi="Times New Roman" w:cs="Times New Roman"/>
        </w:rPr>
        <w:t xml:space="preserve"> tied with believing it, </w:t>
      </w:r>
      <w:r w:rsidR="00991C5C" w:rsidRPr="00856733">
        <w:rPr>
          <w:rFonts w:ascii="Times New Roman" w:hAnsi="Times New Roman" w:cs="Times New Roman"/>
        </w:rPr>
        <w:t>aims at truth,</w:t>
      </w:r>
      <w:r w:rsidR="00084F44" w:rsidRPr="00856733">
        <w:rPr>
          <w:rFonts w:ascii="Times New Roman" w:hAnsi="Times New Roman" w:cs="Times New Roman"/>
        </w:rPr>
        <w:t xml:space="preserve"> is typ</w:t>
      </w:r>
      <w:r w:rsidR="00991C5C" w:rsidRPr="00856733">
        <w:rPr>
          <w:rFonts w:ascii="Times New Roman" w:hAnsi="Times New Roman" w:cs="Times New Roman"/>
        </w:rPr>
        <w:t xml:space="preserve">ically informed by evidence, and </w:t>
      </w:r>
      <w:r w:rsidR="00084F44" w:rsidRPr="00856733">
        <w:rPr>
          <w:rFonts w:ascii="Times New Roman" w:hAnsi="Times New Roman" w:cs="Times New Roman"/>
        </w:rPr>
        <w:t xml:space="preserve">is subject to rationality constraints. For example, </w:t>
      </w:r>
      <w:r w:rsidR="00457FCF" w:rsidRPr="00856733">
        <w:rPr>
          <w:rFonts w:ascii="Times New Roman" w:hAnsi="Times New Roman" w:cs="Times New Roman"/>
        </w:rPr>
        <w:t xml:space="preserve">sincerely </w:t>
      </w:r>
      <w:r w:rsidR="00C26A26" w:rsidRPr="00856733">
        <w:rPr>
          <w:rFonts w:ascii="Times New Roman" w:hAnsi="Times New Roman" w:cs="Times New Roman"/>
        </w:rPr>
        <w:t xml:space="preserve">affirming </w:t>
      </w:r>
      <w:proofErr w:type="gramStart"/>
      <w:r w:rsidR="007D666F" w:rsidRPr="00856733">
        <w:rPr>
          <w:rFonts w:ascii="Times New Roman" w:hAnsi="Times New Roman" w:cs="Times New Roman"/>
          <w:i/>
        </w:rPr>
        <w:t>I</w:t>
      </w:r>
      <w:r w:rsidR="00C26A26" w:rsidRPr="00856733">
        <w:rPr>
          <w:rFonts w:ascii="Times New Roman" w:hAnsi="Times New Roman" w:cs="Times New Roman"/>
          <w:i/>
        </w:rPr>
        <w:t>t</w:t>
      </w:r>
      <w:proofErr w:type="gramEnd"/>
      <w:r w:rsidR="00C26A26" w:rsidRPr="00856733">
        <w:rPr>
          <w:rFonts w:ascii="Times New Roman" w:hAnsi="Times New Roman" w:cs="Times New Roman"/>
          <w:i/>
        </w:rPr>
        <w:t xml:space="preserve"> is raining outside now</w:t>
      </w:r>
      <w:r w:rsidR="00C26A26" w:rsidRPr="00856733">
        <w:rPr>
          <w:rFonts w:ascii="Times New Roman" w:hAnsi="Times New Roman" w:cs="Times New Roman"/>
        </w:rPr>
        <w:t xml:space="preserve"> </w:t>
      </w:r>
      <w:r w:rsidR="00457FCF" w:rsidRPr="00856733">
        <w:rPr>
          <w:rFonts w:ascii="Times New Roman" w:hAnsi="Times New Roman" w:cs="Times New Roman"/>
        </w:rPr>
        <w:t>entails belief the statement is true, and suggests one</w:t>
      </w:r>
      <w:r w:rsidRPr="00856733">
        <w:rPr>
          <w:rFonts w:ascii="Times New Roman" w:hAnsi="Times New Roman" w:cs="Times New Roman"/>
        </w:rPr>
        <w:t xml:space="preserve"> formed this belief based on</w:t>
      </w:r>
      <w:r w:rsidR="00457FCF" w:rsidRPr="00856733">
        <w:rPr>
          <w:rFonts w:ascii="Times New Roman" w:hAnsi="Times New Roman" w:cs="Times New Roman"/>
        </w:rPr>
        <w:t xml:space="preserve"> e</w:t>
      </w:r>
      <w:r w:rsidRPr="00856733">
        <w:rPr>
          <w:rFonts w:ascii="Times New Roman" w:hAnsi="Times New Roman" w:cs="Times New Roman"/>
        </w:rPr>
        <w:t>vidence</w:t>
      </w:r>
      <w:r w:rsidR="00457FCF" w:rsidRPr="00856733">
        <w:rPr>
          <w:rFonts w:ascii="Times New Roman" w:hAnsi="Times New Roman" w:cs="Times New Roman"/>
        </w:rPr>
        <w:t xml:space="preserve">. </w:t>
      </w:r>
      <w:r w:rsidRPr="00856733">
        <w:rPr>
          <w:rFonts w:ascii="Times New Roman" w:hAnsi="Times New Roman" w:cs="Times New Roman"/>
        </w:rPr>
        <w:t>Moreover</w:t>
      </w:r>
      <w:r w:rsidR="00457FCF" w:rsidRPr="00856733">
        <w:rPr>
          <w:rFonts w:ascii="Times New Roman" w:hAnsi="Times New Roman" w:cs="Times New Roman"/>
        </w:rPr>
        <w:t>, affirming is minimally restricted in that individuals seem unable to affirm what is c</w:t>
      </w:r>
      <w:r w:rsidRPr="00856733">
        <w:rPr>
          <w:rFonts w:ascii="Times New Roman" w:hAnsi="Times New Roman" w:cs="Times New Roman"/>
        </w:rPr>
        <w:t>learly impossible, or at least experience significant</w:t>
      </w:r>
      <w:r w:rsidR="00457FCF" w:rsidRPr="00856733">
        <w:rPr>
          <w:rFonts w:ascii="Times New Roman" w:hAnsi="Times New Roman" w:cs="Times New Roman"/>
        </w:rPr>
        <w:t xml:space="preserve"> cognitive</w:t>
      </w:r>
      <w:r w:rsidR="007D666F" w:rsidRPr="00856733">
        <w:rPr>
          <w:rFonts w:ascii="Times New Roman" w:hAnsi="Times New Roman" w:cs="Times New Roman"/>
        </w:rPr>
        <w:t xml:space="preserve"> resistance</w:t>
      </w:r>
      <w:r w:rsidRPr="00856733">
        <w:rPr>
          <w:rFonts w:ascii="Times New Roman" w:hAnsi="Times New Roman" w:cs="Times New Roman"/>
        </w:rPr>
        <w:t xml:space="preserve"> when attempting to do so</w:t>
      </w:r>
      <w:r w:rsidR="007D666F" w:rsidRPr="00856733">
        <w:rPr>
          <w:rFonts w:ascii="Times New Roman" w:hAnsi="Times New Roman" w:cs="Times New Roman"/>
        </w:rPr>
        <w:t>.</w:t>
      </w:r>
      <w:r w:rsidR="004E44BD" w:rsidRPr="00856733">
        <w:rPr>
          <w:rStyle w:val="FootnoteReference"/>
          <w:rFonts w:ascii="Times New Roman" w:hAnsi="Times New Roman" w:cs="Times New Roman"/>
        </w:rPr>
        <w:footnoteReference w:id="32"/>
      </w:r>
      <w:r w:rsidR="00F07A00" w:rsidRPr="00856733">
        <w:rPr>
          <w:rFonts w:ascii="Times New Roman" w:hAnsi="Times New Roman" w:cs="Times New Roman"/>
        </w:rPr>
        <w:t xml:space="preserve"> </w:t>
      </w:r>
      <w:r w:rsidR="00741008" w:rsidRPr="00856733">
        <w:rPr>
          <w:rFonts w:ascii="Times New Roman" w:hAnsi="Times New Roman" w:cs="Times New Roman"/>
        </w:rPr>
        <w:t xml:space="preserve">Premises in a given argument seem best described as affirmed, as they appear to share these characteristics. </w:t>
      </w:r>
      <w:r w:rsidR="00F07A00" w:rsidRPr="00856733">
        <w:rPr>
          <w:rFonts w:ascii="Times New Roman" w:hAnsi="Times New Roman" w:cs="Times New Roman"/>
        </w:rPr>
        <w:t xml:space="preserve">In contrast, </w:t>
      </w:r>
      <w:r w:rsidR="00741008" w:rsidRPr="00856733">
        <w:rPr>
          <w:rFonts w:ascii="Times New Roman" w:hAnsi="Times New Roman" w:cs="Times New Roman"/>
        </w:rPr>
        <w:t xml:space="preserve">merely </w:t>
      </w:r>
      <w:r w:rsidR="00F07A00" w:rsidRPr="00856733">
        <w:rPr>
          <w:rFonts w:ascii="Times New Roman" w:hAnsi="Times New Roman" w:cs="Times New Roman"/>
        </w:rPr>
        <w:t>accepting</w:t>
      </w:r>
      <w:r w:rsidR="00457FCF" w:rsidRPr="00856733">
        <w:rPr>
          <w:rFonts w:ascii="Times New Roman" w:hAnsi="Times New Roman" w:cs="Times New Roman"/>
        </w:rPr>
        <w:t xml:space="preserve"> a statement</w:t>
      </w:r>
      <w:r w:rsidR="00084F44" w:rsidRPr="00856733">
        <w:rPr>
          <w:rFonts w:ascii="Times New Roman" w:hAnsi="Times New Roman" w:cs="Times New Roman"/>
        </w:rPr>
        <w:t xml:space="preserve"> </w:t>
      </w:r>
      <w:r w:rsidR="007D666F" w:rsidRPr="00856733">
        <w:rPr>
          <w:rFonts w:ascii="Times New Roman" w:hAnsi="Times New Roman" w:cs="Times New Roman"/>
        </w:rPr>
        <w:t xml:space="preserve">is not so intimately tied to belief, </w:t>
      </w:r>
      <w:r w:rsidR="00084F44" w:rsidRPr="00856733">
        <w:rPr>
          <w:rFonts w:ascii="Times New Roman" w:hAnsi="Times New Roman" w:cs="Times New Roman"/>
        </w:rPr>
        <w:t>need not aim at truth, may n</w:t>
      </w:r>
      <w:r w:rsidR="007D666F" w:rsidRPr="00856733">
        <w:rPr>
          <w:rFonts w:ascii="Times New Roman" w:hAnsi="Times New Roman" w:cs="Times New Roman"/>
        </w:rPr>
        <w:t xml:space="preserve">ot be informed by evidence, and </w:t>
      </w:r>
      <w:r w:rsidR="00084F44" w:rsidRPr="00856733">
        <w:rPr>
          <w:rFonts w:ascii="Times New Roman" w:hAnsi="Times New Roman" w:cs="Times New Roman"/>
        </w:rPr>
        <w:t xml:space="preserve">is not </w:t>
      </w:r>
      <w:r w:rsidR="00741008" w:rsidRPr="00856733">
        <w:rPr>
          <w:rFonts w:ascii="Times New Roman" w:hAnsi="Times New Roman" w:cs="Times New Roman"/>
        </w:rPr>
        <w:t xml:space="preserve">obviously </w:t>
      </w:r>
      <w:r w:rsidR="00084F44" w:rsidRPr="00856733">
        <w:rPr>
          <w:rFonts w:ascii="Times New Roman" w:hAnsi="Times New Roman" w:cs="Times New Roman"/>
        </w:rPr>
        <w:t>subject to ra</w:t>
      </w:r>
      <w:r w:rsidR="007D666F" w:rsidRPr="00856733">
        <w:rPr>
          <w:rFonts w:ascii="Times New Roman" w:hAnsi="Times New Roman" w:cs="Times New Roman"/>
        </w:rPr>
        <w:t>tionality constraints</w:t>
      </w:r>
      <w:r w:rsidR="00F07A00" w:rsidRPr="00856733">
        <w:rPr>
          <w:rFonts w:ascii="Times New Roman" w:hAnsi="Times New Roman" w:cs="Times New Roman"/>
        </w:rPr>
        <w:t xml:space="preserve">. </w:t>
      </w:r>
      <w:r w:rsidR="00991C5C" w:rsidRPr="00856733">
        <w:rPr>
          <w:rFonts w:ascii="Times New Roman" w:hAnsi="Times New Roman" w:cs="Times New Roman"/>
        </w:rPr>
        <w:t>For exam</w:t>
      </w:r>
      <w:r w:rsidR="00F07A00" w:rsidRPr="00856733">
        <w:rPr>
          <w:rFonts w:ascii="Times New Roman" w:hAnsi="Times New Roman" w:cs="Times New Roman"/>
        </w:rPr>
        <w:t xml:space="preserve">ple, an individual might </w:t>
      </w:r>
      <w:r w:rsidRPr="00856733">
        <w:rPr>
          <w:rFonts w:ascii="Times New Roman" w:hAnsi="Times New Roman" w:cs="Times New Roman"/>
        </w:rPr>
        <w:t xml:space="preserve">plausibly </w:t>
      </w:r>
      <w:r w:rsidR="00F07A00" w:rsidRPr="00856733">
        <w:rPr>
          <w:rFonts w:ascii="Times New Roman" w:hAnsi="Times New Roman" w:cs="Times New Roman"/>
        </w:rPr>
        <w:t>accept</w:t>
      </w:r>
      <w:r w:rsidR="00991C5C" w:rsidRPr="00856733">
        <w:rPr>
          <w:rFonts w:ascii="Times New Roman" w:hAnsi="Times New Roman" w:cs="Times New Roman"/>
        </w:rPr>
        <w:t xml:space="preserve"> </w:t>
      </w:r>
      <w:proofErr w:type="gramStart"/>
      <w:r w:rsidR="00F07A00" w:rsidRPr="00856733">
        <w:rPr>
          <w:rFonts w:ascii="Times New Roman" w:hAnsi="Times New Roman" w:cs="Times New Roman"/>
          <w:i/>
        </w:rPr>
        <w:t>I</w:t>
      </w:r>
      <w:r w:rsidR="00991C5C" w:rsidRPr="00856733">
        <w:rPr>
          <w:rFonts w:ascii="Times New Roman" w:hAnsi="Times New Roman" w:cs="Times New Roman"/>
          <w:i/>
        </w:rPr>
        <w:t>t</w:t>
      </w:r>
      <w:proofErr w:type="gramEnd"/>
      <w:r w:rsidR="00991C5C" w:rsidRPr="00856733">
        <w:rPr>
          <w:rFonts w:ascii="Times New Roman" w:hAnsi="Times New Roman" w:cs="Times New Roman"/>
          <w:i/>
        </w:rPr>
        <w:t xml:space="preserve"> is raining outside</w:t>
      </w:r>
      <w:r w:rsidR="00745146" w:rsidRPr="00856733">
        <w:rPr>
          <w:rFonts w:ascii="Times New Roman" w:hAnsi="Times New Roman" w:cs="Times New Roman"/>
          <w:i/>
        </w:rPr>
        <w:t xml:space="preserve"> now</w:t>
      </w:r>
      <w:r w:rsidR="00F07A00" w:rsidRPr="00856733">
        <w:rPr>
          <w:rFonts w:ascii="Times New Roman" w:hAnsi="Times New Roman" w:cs="Times New Roman"/>
        </w:rPr>
        <w:t xml:space="preserve"> while claiming they do not actually bel</w:t>
      </w:r>
      <w:r w:rsidRPr="00856733">
        <w:rPr>
          <w:rFonts w:ascii="Times New Roman" w:hAnsi="Times New Roman" w:cs="Times New Roman"/>
        </w:rPr>
        <w:t>ieve it, acknowledging the statement is</w:t>
      </w:r>
      <w:r w:rsidR="00F07A00" w:rsidRPr="00856733">
        <w:rPr>
          <w:rFonts w:ascii="Times New Roman" w:hAnsi="Times New Roman" w:cs="Times New Roman"/>
        </w:rPr>
        <w:t xml:space="preserve"> false, </w:t>
      </w:r>
      <w:r w:rsidRPr="00856733">
        <w:rPr>
          <w:rFonts w:ascii="Times New Roman" w:hAnsi="Times New Roman" w:cs="Times New Roman"/>
        </w:rPr>
        <w:t>but admitting they have no evidence either way.</w:t>
      </w:r>
      <w:r w:rsidR="00991C5C" w:rsidRPr="00856733">
        <w:rPr>
          <w:rFonts w:ascii="Times New Roman" w:hAnsi="Times New Roman" w:cs="Times New Roman"/>
        </w:rPr>
        <w:t xml:space="preserve"> </w:t>
      </w:r>
      <w:r w:rsidR="00F07A00" w:rsidRPr="00856733">
        <w:rPr>
          <w:rFonts w:ascii="Times New Roman" w:hAnsi="Times New Roman" w:cs="Times New Roman"/>
        </w:rPr>
        <w:t xml:space="preserve">Indeed, </w:t>
      </w:r>
      <w:r w:rsidR="00741008" w:rsidRPr="00856733">
        <w:rPr>
          <w:rFonts w:ascii="Times New Roman" w:hAnsi="Times New Roman" w:cs="Times New Roman"/>
        </w:rPr>
        <w:t>one may accept what is clearly impossible</w:t>
      </w:r>
      <w:r w:rsidR="00F07A00" w:rsidRPr="00856733">
        <w:rPr>
          <w:rFonts w:ascii="Times New Roman" w:hAnsi="Times New Roman" w:cs="Times New Roman"/>
        </w:rPr>
        <w:t xml:space="preserve"> with little cognitive resistan</w:t>
      </w:r>
      <w:r w:rsidR="00741008" w:rsidRPr="00856733">
        <w:rPr>
          <w:rFonts w:ascii="Times New Roman" w:hAnsi="Times New Roman" w:cs="Times New Roman"/>
        </w:rPr>
        <w:t>ce</w:t>
      </w:r>
      <w:r w:rsidR="00F07A00" w:rsidRPr="00856733">
        <w:rPr>
          <w:rFonts w:ascii="Times New Roman" w:hAnsi="Times New Roman" w:cs="Times New Roman"/>
        </w:rPr>
        <w:t xml:space="preserve">, e.g. </w:t>
      </w:r>
      <w:r w:rsidR="00741008" w:rsidRPr="00856733">
        <w:rPr>
          <w:rFonts w:ascii="Times New Roman" w:hAnsi="Times New Roman" w:cs="Times New Roman"/>
        </w:rPr>
        <w:t xml:space="preserve">accepting </w:t>
      </w:r>
      <w:r w:rsidR="00B307A1" w:rsidRPr="00856733">
        <w:rPr>
          <w:rFonts w:ascii="Times New Roman" w:hAnsi="Times New Roman" w:cs="Times New Roman"/>
          <w:i/>
        </w:rPr>
        <w:t>it is neither raining outside</w:t>
      </w:r>
      <w:r w:rsidR="00745146" w:rsidRPr="00856733">
        <w:rPr>
          <w:rFonts w:ascii="Times New Roman" w:hAnsi="Times New Roman" w:cs="Times New Roman"/>
          <w:i/>
        </w:rPr>
        <w:t xml:space="preserve"> now</w:t>
      </w:r>
      <w:r w:rsidR="00B307A1" w:rsidRPr="00856733">
        <w:rPr>
          <w:rFonts w:ascii="Times New Roman" w:hAnsi="Times New Roman" w:cs="Times New Roman"/>
          <w:i/>
        </w:rPr>
        <w:t xml:space="preserve"> nor not raining outside</w:t>
      </w:r>
      <w:r w:rsidR="00745146" w:rsidRPr="00856733">
        <w:rPr>
          <w:rFonts w:ascii="Times New Roman" w:hAnsi="Times New Roman" w:cs="Times New Roman"/>
          <w:i/>
        </w:rPr>
        <w:t xml:space="preserve"> now</w:t>
      </w:r>
      <w:r w:rsidR="00C74E25" w:rsidRPr="00856733">
        <w:rPr>
          <w:rFonts w:ascii="Times New Roman" w:hAnsi="Times New Roman" w:cs="Times New Roman"/>
        </w:rPr>
        <w:t>.</w:t>
      </w:r>
      <w:r w:rsidR="00741008" w:rsidRPr="00856733">
        <w:rPr>
          <w:rFonts w:ascii="Times New Roman" w:hAnsi="Times New Roman" w:cs="Times New Roman"/>
        </w:rPr>
        <w:t xml:space="preserve"> </w:t>
      </w:r>
      <w:r w:rsidR="00C74E25" w:rsidRPr="00856733">
        <w:rPr>
          <w:rFonts w:ascii="Times New Roman" w:hAnsi="Times New Roman" w:cs="Times New Roman"/>
        </w:rPr>
        <w:t xml:space="preserve">Relatedly, </w:t>
      </w:r>
      <w:r w:rsidR="003E7497" w:rsidRPr="00856733">
        <w:rPr>
          <w:rFonts w:ascii="Times New Roman" w:hAnsi="Times New Roman" w:cs="Times New Roman"/>
        </w:rPr>
        <w:t>statements are typically</w:t>
      </w:r>
      <w:r w:rsidR="00741008" w:rsidRPr="00856733">
        <w:rPr>
          <w:rFonts w:ascii="Times New Roman" w:hAnsi="Times New Roman" w:cs="Times New Roman"/>
        </w:rPr>
        <w:t xml:space="preserve"> accepted for the sake of some further goal, such as continuing a conversation, hypothetical deliberation, or indirect reasoning. </w:t>
      </w:r>
      <w:r w:rsidR="00B307A1" w:rsidRPr="00856733">
        <w:rPr>
          <w:rFonts w:ascii="Times New Roman" w:hAnsi="Times New Roman" w:cs="Times New Roman"/>
        </w:rPr>
        <w:t>S</w:t>
      </w:r>
      <w:r w:rsidR="00741008" w:rsidRPr="00856733">
        <w:rPr>
          <w:rFonts w:ascii="Times New Roman" w:hAnsi="Times New Roman" w:cs="Times New Roman"/>
        </w:rPr>
        <w:t xml:space="preserve">uppositions in a given argument </w:t>
      </w:r>
      <w:r w:rsidR="00741008" w:rsidRPr="00856733">
        <w:rPr>
          <w:rFonts w:ascii="Times New Roman" w:hAnsi="Times New Roman" w:cs="Times New Roman"/>
        </w:rPr>
        <w:lastRenderedPageBreak/>
        <w:t xml:space="preserve">seem best described as accepted, as they appear to share these characteristics. For suppositions, unlike premises, may be disbelieved, uninfluenced by evidence, known false, known impossible, and are often employed to explore the consequences of hypothetical commitments. We reflect these observations by characterizing a supposition </w:t>
      </w:r>
      <w:r w:rsidR="00353777" w:rsidRPr="00856733">
        <w:rPr>
          <w:rFonts w:ascii="Times New Roman" w:hAnsi="Times New Roman" w:cs="Times New Roman"/>
        </w:rPr>
        <w:t>as an accepted statement input to an act of inferring that provides support or justification for the conclusion of an argument. Similarl</w:t>
      </w:r>
      <w:r w:rsidR="00741008" w:rsidRPr="00856733">
        <w:rPr>
          <w:rFonts w:ascii="Times New Roman" w:hAnsi="Times New Roman" w:cs="Times New Roman"/>
        </w:rPr>
        <w:t>y, we augment the above characterization of premise</w:t>
      </w:r>
      <w:r w:rsidR="00353777" w:rsidRPr="00856733">
        <w:rPr>
          <w:rFonts w:ascii="Times New Roman" w:hAnsi="Times New Roman" w:cs="Times New Roman"/>
        </w:rPr>
        <w:t xml:space="preserve">, where a premise is </w:t>
      </w:r>
      <w:r w:rsidR="00EC28A7" w:rsidRPr="00856733">
        <w:rPr>
          <w:rFonts w:ascii="Times New Roman" w:hAnsi="Times New Roman" w:cs="Times New Roman"/>
        </w:rPr>
        <w:t xml:space="preserve">now </w:t>
      </w:r>
      <w:r w:rsidR="00353777" w:rsidRPr="00856733">
        <w:rPr>
          <w:rFonts w:ascii="Times New Roman" w:hAnsi="Times New Roman" w:cs="Times New Roman"/>
        </w:rPr>
        <w:t>an affirmed statement input to an act of inferring that provides support or justification for the conclu</w:t>
      </w:r>
      <w:r w:rsidR="00EC28A7" w:rsidRPr="00856733">
        <w:rPr>
          <w:rFonts w:ascii="Times New Roman" w:hAnsi="Times New Roman" w:cs="Times New Roman"/>
        </w:rPr>
        <w:t xml:space="preserve">sion of an argument. </w:t>
      </w:r>
      <w:r w:rsidR="009E06B3" w:rsidRPr="00856733">
        <w:rPr>
          <w:rFonts w:ascii="Times New Roman" w:hAnsi="Times New Roman" w:cs="Times New Roman"/>
        </w:rPr>
        <w:t xml:space="preserve">Moreover, we reflect the distinction between affirming and accepting as one between distinct acts, i.e. processes. An </w:t>
      </w:r>
      <w:r w:rsidR="009E06B3" w:rsidRPr="00856733">
        <w:rPr>
          <w:rFonts w:ascii="Times New Roman" w:hAnsi="Times New Roman" w:cs="Times New Roman"/>
          <w:i/>
        </w:rPr>
        <w:t>act of affirming</w:t>
      </w:r>
      <w:r w:rsidR="009E06B3" w:rsidRPr="00856733">
        <w:rPr>
          <w:rFonts w:ascii="Times New Roman" w:hAnsi="Times New Roman" w:cs="Times New Roman"/>
        </w:rPr>
        <w:t xml:space="preserve"> is a process in which an agent participates, where the agent believes the statement is either true or false based on evidence and within some rationality constraints. An </w:t>
      </w:r>
      <w:r w:rsidR="009E06B3" w:rsidRPr="00856733">
        <w:rPr>
          <w:rFonts w:ascii="Times New Roman" w:hAnsi="Times New Roman" w:cs="Times New Roman"/>
          <w:i/>
        </w:rPr>
        <w:t>act of supposing</w:t>
      </w:r>
      <w:r w:rsidR="009E06B3" w:rsidRPr="00856733">
        <w:rPr>
          <w:rFonts w:ascii="Times New Roman" w:hAnsi="Times New Roman" w:cs="Times New Roman"/>
        </w:rPr>
        <w:t xml:space="preserve"> is a process in which an agent participates, where the agent entertains a statement as true or false, regardless of belief, evidence, or rationality constraints, as input to an </w:t>
      </w:r>
      <w:r w:rsidR="009E06B3" w:rsidRPr="00856733">
        <w:rPr>
          <w:rFonts w:ascii="Times New Roman" w:hAnsi="Times New Roman" w:cs="Times New Roman"/>
          <w:i/>
        </w:rPr>
        <w:t>act</w:t>
      </w:r>
      <w:r w:rsidR="009E06B3" w:rsidRPr="00856733">
        <w:rPr>
          <w:rFonts w:ascii="Times New Roman" w:hAnsi="Times New Roman" w:cs="Times New Roman"/>
        </w:rPr>
        <w:t xml:space="preserve"> </w:t>
      </w:r>
      <w:r w:rsidR="009E06B3" w:rsidRPr="00856733">
        <w:rPr>
          <w:rFonts w:ascii="Times New Roman" w:hAnsi="Times New Roman" w:cs="Times New Roman"/>
          <w:i/>
        </w:rPr>
        <w:t>of inferring</w:t>
      </w:r>
      <w:r w:rsidR="009E06B3" w:rsidRPr="00856733">
        <w:rPr>
          <w:rFonts w:ascii="Times New Roman" w:hAnsi="Times New Roman" w:cs="Times New Roman"/>
        </w:rPr>
        <w:t xml:space="preserve">. Note, the former act, unlike the latter, need not involve an </w:t>
      </w:r>
      <w:r w:rsidR="009E06B3" w:rsidRPr="00856733">
        <w:rPr>
          <w:rFonts w:ascii="Times New Roman" w:hAnsi="Times New Roman" w:cs="Times New Roman"/>
          <w:i/>
        </w:rPr>
        <w:t>act of inferring</w:t>
      </w:r>
      <w:r w:rsidR="009E06B3" w:rsidRPr="00856733">
        <w:rPr>
          <w:rFonts w:ascii="Times New Roman" w:hAnsi="Times New Roman" w:cs="Times New Roman"/>
        </w:rPr>
        <w:t xml:space="preserve">. </w:t>
      </w:r>
    </w:p>
    <w:p w14:paraId="0ACF8E8C" w14:textId="04CB53BE" w:rsidR="00DF1EC8" w:rsidRPr="00856733" w:rsidRDefault="00DF1EC8" w:rsidP="006779FD">
      <w:pPr>
        <w:spacing w:after="0" w:line="240" w:lineRule="auto"/>
        <w:ind w:firstLine="720"/>
        <w:rPr>
          <w:rFonts w:ascii="Times New Roman" w:hAnsi="Times New Roman" w:cs="Times New Roman"/>
        </w:rPr>
      </w:pPr>
      <w:r w:rsidRPr="00856733">
        <w:rPr>
          <w:rFonts w:ascii="Times New Roman" w:hAnsi="Times New Roman" w:cs="Times New Roman"/>
        </w:rPr>
        <w:t>Are conclusions affirmed or accepted? In many cases, conclusions seem clearly affirmed. For example, consider the argument represented in:</w:t>
      </w:r>
    </w:p>
    <w:p w14:paraId="3E9A4B55" w14:textId="77777777" w:rsidR="00DF1EC8" w:rsidRPr="00856733" w:rsidRDefault="00DF1EC8" w:rsidP="00404262">
      <w:pPr>
        <w:spacing w:after="0" w:line="240" w:lineRule="auto"/>
        <w:rPr>
          <w:rFonts w:ascii="Times New Roman" w:hAnsi="Times New Roman" w:cs="Times New Roman"/>
        </w:rPr>
      </w:pPr>
    </w:p>
    <w:p w14:paraId="42DC57A6" w14:textId="058845D4" w:rsidR="00DF1EC8" w:rsidRPr="00856733" w:rsidRDefault="00DF1EC8" w:rsidP="009C3590">
      <w:pPr>
        <w:pStyle w:val="ListParagraph"/>
        <w:numPr>
          <w:ilvl w:val="0"/>
          <w:numId w:val="13"/>
        </w:numPr>
        <w:spacing w:after="0" w:line="240" w:lineRule="auto"/>
        <w:ind w:left="0" w:firstLine="720"/>
        <w:rPr>
          <w:rFonts w:ascii="Times New Roman" w:hAnsi="Times New Roman" w:cs="Times New Roman"/>
        </w:rPr>
      </w:pPr>
      <w:r w:rsidRPr="00856733">
        <w:rPr>
          <w:rFonts w:ascii="Times New Roman" w:hAnsi="Times New Roman" w:cs="Times New Roman"/>
        </w:rPr>
        <w:t>If Andrew is in El Paso, then Andrew is in Madrid</w:t>
      </w:r>
    </w:p>
    <w:p w14:paraId="190C3CE1" w14:textId="03372ABE" w:rsidR="00DF1EC8" w:rsidRPr="00856733" w:rsidRDefault="00DF1EC8" w:rsidP="009C3590">
      <w:pPr>
        <w:pStyle w:val="ListParagraph"/>
        <w:numPr>
          <w:ilvl w:val="0"/>
          <w:numId w:val="13"/>
        </w:numPr>
        <w:spacing w:after="0" w:line="240" w:lineRule="auto"/>
        <w:ind w:left="0" w:firstLine="720"/>
        <w:rPr>
          <w:rFonts w:ascii="Times New Roman" w:hAnsi="Times New Roman" w:cs="Times New Roman"/>
        </w:rPr>
      </w:pPr>
      <w:r w:rsidRPr="00856733">
        <w:rPr>
          <w:rFonts w:ascii="Times New Roman" w:hAnsi="Times New Roman" w:cs="Times New Roman"/>
        </w:rPr>
        <w:t>Andres is in El Paso</w:t>
      </w:r>
    </w:p>
    <w:p w14:paraId="57EB916F" w14:textId="29A4908F" w:rsidR="00DF1EC8" w:rsidRPr="00856733" w:rsidRDefault="00DF1EC8" w:rsidP="009C3590">
      <w:pPr>
        <w:pStyle w:val="ListParagraph"/>
        <w:numPr>
          <w:ilvl w:val="0"/>
          <w:numId w:val="13"/>
        </w:numPr>
        <w:spacing w:after="0" w:line="240" w:lineRule="auto"/>
        <w:ind w:left="0" w:firstLine="720"/>
        <w:rPr>
          <w:rFonts w:ascii="Times New Roman" w:hAnsi="Times New Roman" w:cs="Times New Roman"/>
        </w:rPr>
      </w:pPr>
      <w:r w:rsidRPr="00856733">
        <w:rPr>
          <w:rFonts w:ascii="Times New Roman" w:hAnsi="Times New Roman" w:cs="Times New Roman"/>
        </w:rPr>
        <w:t>Hence, Andrew is in Madrid</w:t>
      </w:r>
    </w:p>
    <w:p w14:paraId="4048CA54" w14:textId="77777777" w:rsidR="00DF1EC8" w:rsidRPr="00856733" w:rsidRDefault="00DF1EC8" w:rsidP="00404262">
      <w:pPr>
        <w:spacing w:after="0" w:line="240" w:lineRule="auto"/>
        <w:rPr>
          <w:rFonts w:ascii="Times New Roman" w:hAnsi="Times New Roman" w:cs="Times New Roman"/>
        </w:rPr>
      </w:pPr>
    </w:p>
    <w:p w14:paraId="766F5F36" w14:textId="56E178FB" w:rsidR="00DF1EC8" w:rsidRPr="00856733" w:rsidRDefault="00DF1EC8" w:rsidP="00404262">
      <w:pPr>
        <w:spacing w:after="0" w:line="240" w:lineRule="auto"/>
        <w:rPr>
          <w:rFonts w:ascii="Times New Roman" w:hAnsi="Times New Roman" w:cs="Times New Roman"/>
        </w:rPr>
      </w:pPr>
      <w:r w:rsidRPr="00856733">
        <w:rPr>
          <w:rFonts w:ascii="Times New Roman" w:hAnsi="Times New Roman" w:cs="Times New Roman"/>
        </w:rPr>
        <w:t>Where an individual ma</w:t>
      </w:r>
      <w:r w:rsidR="009D54CE" w:rsidRPr="00856733">
        <w:rPr>
          <w:rFonts w:ascii="Times New Roman" w:hAnsi="Times New Roman" w:cs="Times New Roman"/>
        </w:rPr>
        <w:t>king this argument affirms (1) and (2)</w:t>
      </w:r>
      <w:r w:rsidRPr="00856733">
        <w:rPr>
          <w:rFonts w:ascii="Times New Roman" w:hAnsi="Times New Roman" w:cs="Times New Roman"/>
        </w:rPr>
        <w:t xml:space="preserve"> and participates in an </w:t>
      </w:r>
      <w:r w:rsidR="004838F2" w:rsidRPr="00856733">
        <w:rPr>
          <w:rFonts w:ascii="Times New Roman" w:hAnsi="Times New Roman" w:cs="Times New Roman"/>
          <w:i/>
        </w:rPr>
        <w:t>A</w:t>
      </w:r>
      <w:r w:rsidRPr="00856733">
        <w:rPr>
          <w:rFonts w:ascii="Times New Roman" w:hAnsi="Times New Roman" w:cs="Times New Roman"/>
          <w:i/>
        </w:rPr>
        <w:t>ct of inferring</w:t>
      </w:r>
      <w:r w:rsidRPr="00856733">
        <w:rPr>
          <w:rFonts w:ascii="Times New Roman" w:hAnsi="Times New Roman" w:cs="Times New Roman"/>
        </w:rPr>
        <w:t xml:space="preserve"> from the premises to the conclusion. Plausibly in this case, the individual affirms the content of (3) as well. In other cases, it is not so clear whether a conclusion is affirmed or accepted. Consider: </w:t>
      </w:r>
    </w:p>
    <w:p w14:paraId="34DB4FBD" w14:textId="77777777" w:rsidR="00DF1EC8" w:rsidRPr="00856733" w:rsidRDefault="00DF1EC8" w:rsidP="00404262">
      <w:pPr>
        <w:spacing w:after="0" w:line="240" w:lineRule="auto"/>
        <w:rPr>
          <w:rFonts w:ascii="Times New Roman" w:hAnsi="Times New Roman" w:cs="Times New Roman"/>
        </w:rPr>
      </w:pPr>
    </w:p>
    <w:p w14:paraId="5882BD46" w14:textId="05528A7A" w:rsidR="00DF1EC8" w:rsidRPr="00856733" w:rsidRDefault="00DF1EC8" w:rsidP="009C3590">
      <w:pPr>
        <w:pStyle w:val="ListParagraph"/>
        <w:numPr>
          <w:ilvl w:val="0"/>
          <w:numId w:val="14"/>
        </w:numPr>
        <w:spacing w:after="0" w:line="240" w:lineRule="auto"/>
        <w:ind w:left="0" w:firstLine="720"/>
        <w:rPr>
          <w:rFonts w:ascii="Times New Roman" w:hAnsi="Times New Roman" w:cs="Times New Roman"/>
        </w:rPr>
      </w:pPr>
      <w:r w:rsidRPr="00856733">
        <w:rPr>
          <w:rFonts w:ascii="Times New Roman" w:hAnsi="Times New Roman" w:cs="Times New Roman"/>
        </w:rPr>
        <w:t>If Andrew is in El Paso, then Andrew is in Madrid and Andrew is in Spain</w:t>
      </w:r>
    </w:p>
    <w:p w14:paraId="2AA41181" w14:textId="44923209" w:rsidR="00DF1EC8" w:rsidRPr="00856733" w:rsidRDefault="00B474D5" w:rsidP="009C3590">
      <w:pPr>
        <w:pStyle w:val="ListParagraph"/>
        <w:numPr>
          <w:ilvl w:val="0"/>
          <w:numId w:val="14"/>
        </w:numPr>
        <w:spacing w:after="0" w:line="240" w:lineRule="auto"/>
        <w:ind w:left="0" w:firstLine="720"/>
        <w:rPr>
          <w:rFonts w:ascii="Times New Roman" w:hAnsi="Times New Roman" w:cs="Times New Roman"/>
        </w:rPr>
      </w:pPr>
      <w:commentRangeStart w:id="133"/>
      <w:r w:rsidRPr="00856733">
        <w:rPr>
          <w:rFonts w:ascii="Times New Roman" w:hAnsi="Times New Roman" w:cs="Times New Roman"/>
        </w:rPr>
        <w:t xml:space="preserve">SUPPOSE </w:t>
      </w:r>
      <w:commentRangeEnd w:id="133"/>
      <w:r w:rsidR="009C3590" w:rsidRPr="00856733">
        <w:rPr>
          <w:rStyle w:val="CommentReference"/>
          <w:rFonts w:ascii="Times New Roman" w:hAnsi="Times New Roman" w:cs="Times New Roman"/>
          <w:sz w:val="24"/>
          <w:szCs w:val="24"/>
        </w:rPr>
        <w:commentReference w:id="133"/>
      </w:r>
      <w:r w:rsidRPr="00856733">
        <w:rPr>
          <w:rFonts w:ascii="Times New Roman" w:hAnsi="Times New Roman" w:cs="Times New Roman"/>
          <w:b/>
        </w:rPr>
        <w:t>|</w:t>
      </w:r>
      <w:r w:rsidR="00DF1EC8" w:rsidRPr="00856733">
        <w:rPr>
          <w:rFonts w:ascii="Times New Roman" w:hAnsi="Times New Roman" w:cs="Times New Roman"/>
        </w:rPr>
        <w:t xml:space="preserve"> Andrew is in El Paso</w:t>
      </w:r>
    </w:p>
    <w:p w14:paraId="73404AFE" w14:textId="70F25A4D" w:rsidR="00DF1EC8" w:rsidRPr="00856733" w:rsidRDefault="00B474D5" w:rsidP="009C3590">
      <w:pPr>
        <w:pStyle w:val="ListParagraph"/>
        <w:numPr>
          <w:ilvl w:val="0"/>
          <w:numId w:val="14"/>
        </w:numPr>
        <w:spacing w:after="0" w:line="240" w:lineRule="auto"/>
        <w:ind w:left="0" w:firstLine="720"/>
        <w:rPr>
          <w:rFonts w:ascii="Times New Roman" w:hAnsi="Times New Roman" w:cs="Times New Roman"/>
        </w:rPr>
      </w:pPr>
      <w:r w:rsidRPr="00856733">
        <w:rPr>
          <w:rFonts w:ascii="Times New Roman" w:hAnsi="Times New Roman" w:cs="Times New Roman"/>
        </w:rPr>
        <w:t xml:space="preserve">                  </w:t>
      </w:r>
      <w:r w:rsidRPr="00856733">
        <w:rPr>
          <w:rFonts w:ascii="Times New Roman" w:hAnsi="Times New Roman" w:cs="Times New Roman"/>
          <w:b/>
        </w:rPr>
        <w:t>|</w:t>
      </w:r>
      <w:r w:rsidRPr="00856733">
        <w:rPr>
          <w:rFonts w:ascii="Times New Roman" w:hAnsi="Times New Roman" w:cs="Times New Roman"/>
        </w:rPr>
        <w:t xml:space="preserve"> </w:t>
      </w:r>
      <w:r w:rsidR="00DF1EC8" w:rsidRPr="00856733">
        <w:rPr>
          <w:rFonts w:ascii="Times New Roman" w:hAnsi="Times New Roman" w:cs="Times New Roman"/>
        </w:rPr>
        <w:t>Hence, Andrew is in Madrid and Andrew is in Spain</w:t>
      </w:r>
    </w:p>
    <w:p w14:paraId="4A972118" w14:textId="7F54BD62" w:rsidR="00DF1EC8" w:rsidRPr="00856733" w:rsidRDefault="00DF1EC8" w:rsidP="009C3590">
      <w:pPr>
        <w:pStyle w:val="ListParagraph"/>
        <w:numPr>
          <w:ilvl w:val="0"/>
          <w:numId w:val="14"/>
        </w:numPr>
        <w:spacing w:after="0" w:line="240" w:lineRule="auto"/>
        <w:ind w:left="0" w:firstLine="720"/>
        <w:rPr>
          <w:rFonts w:ascii="Times New Roman" w:hAnsi="Times New Roman" w:cs="Times New Roman"/>
        </w:rPr>
      </w:pPr>
      <w:r w:rsidRPr="00856733">
        <w:rPr>
          <w:rFonts w:ascii="Times New Roman" w:hAnsi="Times New Roman" w:cs="Times New Roman"/>
        </w:rPr>
        <w:t xml:space="preserve">                  </w:t>
      </w:r>
      <w:r w:rsidR="00B474D5" w:rsidRPr="00856733">
        <w:rPr>
          <w:rFonts w:ascii="Times New Roman" w:hAnsi="Times New Roman" w:cs="Times New Roman"/>
          <w:b/>
        </w:rPr>
        <w:t>|</w:t>
      </w:r>
      <w:r w:rsidRPr="00856733">
        <w:rPr>
          <w:rFonts w:ascii="Times New Roman" w:hAnsi="Times New Roman" w:cs="Times New Roman"/>
        </w:rPr>
        <w:t xml:space="preserve"> Hence, Andrew is in Spain</w:t>
      </w:r>
    </w:p>
    <w:p w14:paraId="22C8C13D" w14:textId="54E18260" w:rsidR="00DF1EC8" w:rsidRPr="00856733" w:rsidRDefault="00B474D5" w:rsidP="009C3590">
      <w:pPr>
        <w:pStyle w:val="ListParagraph"/>
        <w:numPr>
          <w:ilvl w:val="0"/>
          <w:numId w:val="14"/>
        </w:numPr>
        <w:spacing w:after="0" w:line="240" w:lineRule="auto"/>
        <w:ind w:left="0" w:firstLine="720"/>
        <w:rPr>
          <w:rFonts w:ascii="Times New Roman" w:hAnsi="Times New Roman" w:cs="Times New Roman"/>
        </w:rPr>
      </w:pPr>
      <w:r w:rsidRPr="00856733">
        <w:rPr>
          <w:rFonts w:ascii="Times New Roman" w:hAnsi="Times New Roman" w:cs="Times New Roman"/>
        </w:rPr>
        <w:t>Hence, i</w:t>
      </w:r>
      <w:r w:rsidR="00DF1EC8" w:rsidRPr="00856733">
        <w:rPr>
          <w:rFonts w:ascii="Times New Roman" w:hAnsi="Times New Roman" w:cs="Times New Roman"/>
        </w:rPr>
        <w:t>f Andrew is in El Paso, then Andrew is in Spain</w:t>
      </w:r>
    </w:p>
    <w:p w14:paraId="35D5BA7B" w14:textId="77777777" w:rsidR="00DF1EC8" w:rsidRPr="00856733" w:rsidRDefault="00DF1EC8" w:rsidP="00404262">
      <w:pPr>
        <w:spacing w:after="0" w:line="240" w:lineRule="auto"/>
        <w:rPr>
          <w:rFonts w:ascii="Times New Roman" w:hAnsi="Times New Roman" w:cs="Times New Roman"/>
        </w:rPr>
      </w:pPr>
    </w:p>
    <w:p w14:paraId="6DFBFBDF" w14:textId="1D05EE30" w:rsidR="00DF1EC8" w:rsidRPr="00856733" w:rsidRDefault="009D54CE" w:rsidP="00404262">
      <w:pPr>
        <w:spacing w:after="0" w:line="240" w:lineRule="auto"/>
        <w:rPr>
          <w:rFonts w:ascii="Times New Roman" w:hAnsi="Times New Roman" w:cs="Times New Roman"/>
        </w:rPr>
      </w:pPr>
      <w:r w:rsidRPr="00856733">
        <w:rPr>
          <w:rFonts w:ascii="Times New Roman" w:hAnsi="Times New Roman" w:cs="Times New Roman"/>
        </w:rPr>
        <w:t>Whe</w:t>
      </w:r>
      <w:r w:rsidR="004838F2" w:rsidRPr="00856733">
        <w:rPr>
          <w:rFonts w:ascii="Times New Roman" w:hAnsi="Times New Roman" w:cs="Times New Roman"/>
        </w:rPr>
        <w:t>re an individual plausibly</w:t>
      </w:r>
      <w:r w:rsidR="00B474D5" w:rsidRPr="00856733">
        <w:rPr>
          <w:rFonts w:ascii="Times New Roman" w:hAnsi="Times New Roman" w:cs="Times New Roman"/>
        </w:rPr>
        <w:t xml:space="preserve"> participates</w:t>
      </w:r>
      <w:r w:rsidRPr="00856733">
        <w:rPr>
          <w:rFonts w:ascii="Times New Roman" w:hAnsi="Times New Roman" w:cs="Times New Roman"/>
        </w:rPr>
        <w:t xml:space="preserve"> in several </w:t>
      </w:r>
      <w:r w:rsidR="004838F2" w:rsidRPr="00856733">
        <w:rPr>
          <w:rFonts w:ascii="Times New Roman" w:hAnsi="Times New Roman" w:cs="Times New Roman"/>
          <w:i/>
        </w:rPr>
        <w:t>A</w:t>
      </w:r>
      <w:r w:rsidRPr="00856733">
        <w:rPr>
          <w:rFonts w:ascii="Times New Roman" w:hAnsi="Times New Roman" w:cs="Times New Roman"/>
          <w:i/>
        </w:rPr>
        <w:t>cts of inferring</w:t>
      </w:r>
      <w:r w:rsidRPr="00856733">
        <w:rPr>
          <w:rFonts w:ascii="Times New Roman" w:hAnsi="Times New Roman" w:cs="Times New Roman"/>
        </w:rPr>
        <w:t>, in particular, from (1) and (2) to (3), from</w:t>
      </w:r>
      <w:r w:rsidR="00CD234A" w:rsidRPr="00856733">
        <w:rPr>
          <w:rFonts w:ascii="Times New Roman" w:hAnsi="Times New Roman" w:cs="Times New Roman"/>
        </w:rPr>
        <w:t xml:space="preserve"> (3) to (4), and finally from (1</w:t>
      </w:r>
      <w:r w:rsidRPr="00856733">
        <w:rPr>
          <w:rFonts w:ascii="Times New Roman" w:hAnsi="Times New Roman" w:cs="Times New Roman"/>
        </w:rPr>
        <w:t xml:space="preserve">)-(4) to (5). </w:t>
      </w:r>
      <w:r w:rsidR="00D140FE" w:rsidRPr="00856733">
        <w:rPr>
          <w:rFonts w:ascii="Times New Roman" w:hAnsi="Times New Roman" w:cs="Times New Roman"/>
        </w:rPr>
        <w:t>Here it seems the respective outputs of these acts of inferring are in some cases acce</w:t>
      </w:r>
      <w:r w:rsidR="004838F2" w:rsidRPr="00856733">
        <w:rPr>
          <w:rFonts w:ascii="Times New Roman" w:hAnsi="Times New Roman" w:cs="Times New Roman"/>
        </w:rPr>
        <w:t>pted and some cases</w:t>
      </w:r>
      <w:r w:rsidR="00D140FE" w:rsidRPr="00856733">
        <w:rPr>
          <w:rFonts w:ascii="Times New Roman" w:hAnsi="Times New Roman" w:cs="Times New Roman"/>
        </w:rPr>
        <w:t xml:space="preserve"> affirmed. For example, an indivi</w:t>
      </w:r>
      <w:r w:rsidR="00CD234A" w:rsidRPr="00856733">
        <w:rPr>
          <w:rFonts w:ascii="Times New Roman" w:hAnsi="Times New Roman" w:cs="Times New Roman"/>
        </w:rPr>
        <w:t>dual affirming the content of (1), accepting</w:t>
      </w:r>
      <w:r w:rsidR="00D140FE" w:rsidRPr="00856733">
        <w:rPr>
          <w:rFonts w:ascii="Times New Roman" w:hAnsi="Times New Roman" w:cs="Times New Roman"/>
        </w:rPr>
        <w:t xml:space="preserve"> the content of (2)</w:t>
      </w:r>
      <w:r w:rsidR="00CD234A" w:rsidRPr="00856733">
        <w:rPr>
          <w:rFonts w:ascii="Times New Roman" w:hAnsi="Times New Roman" w:cs="Times New Roman"/>
        </w:rPr>
        <w:t>,</w:t>
      </w:r>
      <w:r w:rsidR="00D140FE" w:rsidRPr="00856733">
        <w:rPr>
          <w:rFonts w:ascii="Times New Roman" w:hAnsi="Times New Roman" w:cs="Times New Roman"/>
        </w:rPr>
        <w:t xml:space="preserve"> and inferring to the content of line (3) is plausibly understood as accepti</w:t>
      </w:r>
      <w:r w:rsidR="002B563D" w:rsidRPr="00856733">
        <w:rPr>
          <w:rFonts w:ascii="Times New Roman" w:hAnsi="Times New Roman" w:cs="Times New Roman"/>
        </w:rPr>
        <w:t>ng</w:t>
      </w:r>
      <w:r w:rsidR="00CD234A" w:rsidRPr="00856733">
        <w:rPr>
          <w:rFonts w:ascii="Times New Roman" w:hAnsi="Times New Roman" w:cs="Times New Roman"/>
        </w:rPr>
        <w:t xml:space="preserve"> (3)</w:t>
      </w:r>
      <w:r w:rsidR="002B563D" w:rsidRPr="00856733">
        <w:rPr>
          <w:rFonts w:ascii="Times New Roman" w:hAnsi="Times New Roman" w:cs="Times New Roman"/>
        </w:rPr>
        <w:t>, rather than affi</w:t>
      </w:r>
      <w:r w:rsidR="004838F2" w:rsidRPr="00856733">
        <w:rPr>
          <w:rFonts w:ascii="Times New Roman" w:hAnsi="Times New Roman" w:cs="Times New Roman"/>
        </w:rPr>
        <w:t>rming it, as the individual</w:t>
      </w:r>
      <w:r w:rsidR="00E136F4" w:rsidRPr="00856733">
        <w:rPr>
          <w:rFonts w:ascii="Times New Roman" w:hAnsi="Times New Roman" w:cs="Times New Roman"/>
        </w:rPr>
        <w:t xml:space="preserve"> does not thereby believe (3) is true full-stop. Similarly for line (4).</w:t>
      </w:r>
      <w:r w:rsidR="004838F2" w:rsidRPr="00856733">
        <w:rPr>
          <w:rFonts w:ascii="Times New Roman" w:hAnsi="Times New Roman" w:cs="Times New Roman"/>
        </w:rPr>
        <w:t xml:space="preserve"> Rather, what the individual</w:t>
      </w:r>
      <w:r w:rsidR="00B474D5" w:rsidRPr="00856733">
        <w:rPr>
          <w:rFonts w:ascii="Times New Roman" w:hAnsi="Times New Roman" w:cs="Times New Roman"/>
        </w:rPr>
        <w:t xml:space="preserve"> affirm</w:t>
      </w:r>
      <w:r w:rsidR="004838F2" w:rsidRPr="00856733">
        <w:rPr>
          <w:rFonts w:ascii="Times New Roman" w:hAnsi="Times New Roman" w:cs="Times New Roman"/>
        </w:rPr>
        <w:t>s</w:t>
      </w:r>
      <w:r w:rsidR="00CD234A" w:rsidRPr="00856733">
        <w:rPr>
          <w:rFonts w:ascii="Times New Roman" w:hAnsi="Times New Roman" w:cs="Times New Roman"/>
        </w:rPr>
        <w:t xml:space="preserve"> is a connection between what is supposed and associated consequences</w:t>
      </w:r>
      <w:r w:rsidR="004838F2" w:rsidRPr="00856733">
        <w:rPr>
          <w:rFonts w:ascii="Times New Roman" w:hAnsi="Times New Roman" w:cs="Times New Roman"/>
        </w:rPr>
        <w:t xml:space="preserve"> of the supposition</w:t>
      </w:r>
      <w:r w:rsidR="002B563D" w:rsidRPr="00856733">
        <w:rPr>
          <w:rFonts w:ascii="Times New Roman" w:hAnsi="Times New Roman" w:cs="Times New Roman"/>
        </w:rPr>
        <w:t>. This</w:t>
      </w:r>
      <w:r w:rsidR="00E136F4" w:rsidRPr="00856733">
        <w:rPr>
          <w:rFonts w:ascii="Times New Roman" w:hAnsi="Times New Roman" w:cs="Times New Roman"/>
        </w:rPr>
        <w:t xml:space="preserve"> is</w:t>
      </w:r>
      <w:r w:rsidR="002B563D" w:rsidRPr="00856733">
        <w:rPr>
          <w:rFonts w:ascii="Times New Roman" w:hAnsi="Times New Roman" w:cs="Times New Roman"/>
        </w:rPr>
        <w:t xml:space="preserve"> reflected in line (5), </w:t>
      </w:r>
      <w:r w:rsidR="00CD234A" w:rsidRPr="00856733">
        <w:rPr>
          <w:rFonts w:ascii="Times New Roman" w:hAnsi="Times New Roman" w:cs="Times New Roman"/>
        </w:rPr>
        <w:t xml:space="preserve">the output of (1)-(4), </w:t>
      </w:r>
      <w:r w:rsidR="004838F2" w:rsidRPr="00856733">
        <w:rPr>
          <w:rFonts w:ascii="Times New Roman" w:hAnsi="Times New Roman" w:cs="Times New Roman"/>
        </w:rPr>
        <w:t>which</w:t>
      </w:r>
      <w:r w:rsidR="002B563D" w:rsidRPr="00856733">
        <w:rPr>
          <w:rFonts w:ascii="Times New Roman" w:hAnsi="Times New Roman" w:cs="Times New Roman"/>
        </w:rPr>
        <w:t xml:space="preserve"> is best understood as affirmed. Thus, </w:t>
      </w:r>
      <w:r w:rsidR="004838F2" w:rsidRPr="00856733">
        <w:rPr>
          <w:rFonts w:ascii="Times New Roman" w:hAnsi="Times New Roman" w:cs="Times New Roman"/>
        </w:rPr>
        <w:t xml:space="preserve">generally speaking </w:t>
      </w:r>
      <w:r w:rsidR="002B563D" w:rsidRPr="00856733">
        <w:rPr>
          <w:rFonts w:ascii="Times New Roman" w:hAnsi="Times New Roman" w:cs="Times New Roman"/>
        </w:rPr>
        <w:t xml:space="preserve">it seems conclusions may be affirmed </w:t>
      </w:r>
      <w:r w:rsidR="002B563D" w:rsidRPr="00856733">
        <w:rPr>
          <w:rFonts w:ascii="Times New Roman" w:hAnsi="Times New Roman" w:cs="Times New Roman"/>
          <w:i/>
        </w:rPr>
        <w:t>or</w:t>
      </w:r>
      <w:r w:rsidR="002B563D" w:rsidRPr="00856733">
        <w:rPr>
          <w:rFonts w:ascii="Times New Roman" w:hAnsi="Times New Roman" w:cs="Times New Roman"/>
        </w:rPr>
        <w:t xml:space="preserve"> accepted, based on whether the input to an act of inferring resulting in the co</w:t>
      </w:r>
      <w:r w:rsidR="00CD234A" w:rsidRPr="00856733">
        <w:rPr>
          <w:rFonts w:ascii="Times New Roman" w:hAnsi="Times New Roman" w:cs="Times New Roman"/>
        </w:rPr>
        <w:t>nclusion involves accepting, i.e. whether the input involves a supposition</w:t>
      </w:r>
      <w:r w:rsidR="002B563D" w:rsidRPr="00856733">
        <w:rPr>
          <w:rFonts w:ascii="Times New Roman" w:hAnsi="Times New Roman" w:cs="Times New Roman"/>
        </w:rPr>
        <w:t xml:space="preserve">. </w:t>
      </w:r>
      <w:r w:rsidR="00581A43" w:rsidRPr="00856733">
        <w:rPr>
          <w:rFonts w:ascii="Times New Roman" w:hAnsi="Times New Roman" w:cs="Times New Roman"/>
        </w:rPr>
        <w:t>W</w:t>
      </w:r>
      <w:r w:rsidR="002B563D" w:rsidRPr="00856733">
        <w:rPr>
          <w:rFonts w:ascii="Times New Roman" w:hAnsi="Times New Roman" w:cs="Times New Roman"/>
        </w:rPr>
        <w:t xml:space="preserve">ith that in mind, we augment our characterization of conclusions as affirmed </w:t>
      </w:r>
      <w:r w:rsidR="002B563D" w:rsidRPr="00856733">
        <w:rPr>
          <w:rFonts w:ascii="Times New Roman" w:hAnsi="Times New Roman" w:cs="Times New Roman"/>
          <w:i/>
        </w:rPr>
        <w:t>or accepted</w:t>
      </w:r>
      <w:r w:rsidR="002B563D" w:rsidRPr="00856733">
        <w:rPr>
          <w:rFonts w:ascii="Times New Roman" w:hAnsi="Times New Roman" w:cs="Times New Roman"/>
        </w:rPr>
        <w:t xml:space="preserve"> outputs of an act of inferring thought to be supported or justified by </w:t>
      </w:r>
      <w:r w:rsidR="00616CBD" w:rsidRPr="00856733">
        <w:rPr>
          <w:rFonts w:ascii="Times New Roman" w:hAnsi="Times New Roman" w:cs="Times New Roman"/>
        </w:rPr>
        <w:t xml:space="preserve">corresponding </w:t>
      </w:r>
      <w:r w:rsidR="002B563D" w:rsidRPr="00856733">
        <w:rPr>
          <w:rFonts w:ascii="Times New Roman" w:hAnsi="Times New Roman" w:cs="Times New Roman"/>
        </w:rPr>
        <w:t xml:space="preserve">affirmed or accepted inputs. </w:t>
      </w:r>
    </w:p>
    <w:p w14:paraId="4F0AC13C" w14:textId="762C3F68" w:rsidR="00020BBC" w:rsidRPr="00856733" w:rsidRDefault="00020BBC" w:rsidP="00404262">
      <w:pPr>
        <w:spacing w:after="0" w:line="240" w:lineRule="auto"/>
        <w:rPr>
          <w:rFonts w:ascii="Times New Roman" w:hAnsi="Times New Roman" w:cs="Times New Roman"/>
        </w:rPr>
      </w:pPr>
      <w:r w:rsidRPr="00856733">
        <w:rPr>
          <w:rFonts w:ascii="Times New Roman" w:hAnsi="Times New Roman" w:cs="Times New Roman"/>
        </w:rPr>
        <w:lastRenderedPageBreak/>
        <w:tab/>
        <w:t>This last example suggests argument</w:t>
      </w:r>
      <w:r w:rsidR="00CE4DBA" w:rsidRPr="00856733">
        <w:rPr>
          <w:rFonts w:ascii="Times New Roman" w:hAnsi="Times New Roman" w:cs="Times New Roman"/>
        </w:rPr>
        <w:t>s</w:t>
      </w:r>
      <w:r w:rsidRPr="00856733">
        <w:rPr>
          <w:rFonts w:ascii="Times New Roman" w:hAnsi="Times New Roman" w:cs="Times New Roman"/>
        </w:rPr>
        <w:t xml:space="preserve"> </w:t>
      </w:r>
      <w:r w:rsidR="00C95C6E" w:rsidRPr="00856733">
        <w:rPr>
          <w:rFonts w:ascii="Times New Roman" w:hAnsi="Times New Roman" w:cs="Times New Roman"/>
        </w:rPr>
        <w:t xml:space="preserve">may exhibit multiple </w:t>
      </w:r>
      <w:r w:rsidR="00E33CBF" w:rsidRPr="00856733">
        <w:rPr>
          <w:rFonts w:ascii="Times New Roman" w:hAnsi="Times New Roman" w:cs="Times New Roman"/>
        </w:rPr>
        <w:t>conclusions. However, many treat</w:t>
      </w:r>
      <w:r w:rsidR="00C95C6E" w:rsidRPr="00856733">
        <w:rPr>
          <w:rFonts w:ascii="Times New Roman" w:hAnsi="Times New Roman" w:cs="Times New Roman"/>
        </w:rPr>
        <w:t xml:space="preserve"> </w:t>
      </w:r>
      <w:r w:rsidR="00E33CBF" w:rsidRPr="00856733">
        <w:rPr>
          <w:rFonts w:ascii="Times New Roman" w:hAnsi="Times New Roman" w:cs="Times New Roman"/>
        </w:rPr>
        <w:t>a given argument</w:t>
      </w:r>
      <w:r w:rsidR="00C95C6E" w:rsidRPr="00856733">
        <w:rPr>
          <w:rFonts w:ascii="Times New Roman" w:hAnsi="Times New Roman" w:cs="Times New Roman"/>
        </w:rPr>
        <w:t xml:space="preserve"> </w:t>
      </w:r>
      <w:r w:rsidR="00E33CBF" w:rsidRPr="00856733">
        <w:rPr>
          <w:rFonts w:ascii="Times New Roman" w:hAnsi="Times New Roman" w:cs="Times New Roman"/>
        </w:rPr>
        <w:t>as having</w:t>
      </w:r>
      <w:r w:rsidR="00C95C6E" w:rsidRPr="00856733">
        <w:rPr>
          <w:rFonts w:ascii="Times New Roman" w:hAnsi="Times New Roman" w:cs="Times New Roman"/>
        </w:rPr>
        <w:t xml:space="preserve"> only one conclusion</w:t>
      </w:r>
      <w:r w:rsidR="00A96CF4" w:rsidRPr="00856733">
        <w:rPr>
          <w:rFonts w:ascii="Times New Roman" w:hAnsi="Times New Roman" w:cs="Times New Roman"/>
        </w:rPr>
        <w:t xml:space="preserve"> (often distinguished as the “main conclusion”)</w:t>
      </w:r>
      <w:r w:rsidR="00E33CBF" w:rsidRPr="00856733">
        <w:rPr>
          <w:rFonts w:ascii="Times New Roman" w:hAnsi="Times New Roman" w:cs="Times New Roman"/>
        </w:rPr>
        <w:t>, a treatment we adopt as well</w:t>
      </w:r>
      <w:r w:rsidR="00C95C6E" w:rsidRPr="00856733">
        <w:rPr>
          <w:rFonts w:ascii="Times New Roman" w:hAnsi="Times New Roman" w:cs="Times New Roman"/>
        </w:rPr>
        <w:t>. We turn next to explicating this feature o</w:t>
      </w:r>
      <w:r w:rsidR="00E33CBF" w:rsidRPr="00856733">
        <w:rPr>
          <w:rFonts w:ascii="Times New Roman" w:hAnsi="Times New Roman" w:cs="Times New Roman"/>
        </w:rPr>
        <w:t xml:space="preserve">f </w:t>
      </w:r>
      <w:proofErr w:type="spellStart"/>
      <w:r w:rsidR="00E33CBF" w:rsidRPr="00856733">
        <w:rPr>
          <w:rFonts w:ascii="Times New Roman" w:hAnsi="Times New Roman" w:cs="Times New Roman"/>
        </w:rPr>
        <w:t>ArgO</w:t>
      </w:r>
      <w:proofErr w:type="spellEnd"/>
      <w:r w:rsidR="00E33CBF" w:rsidRPr="00856733">
        <w:rPr>
          <w:rFonts w:ascii="Times New Roman" w:hAnsi="Times New Roman" w:cs="Times New Roman"/>
        </w:rPr>
        <w:t>.</w:t>
      </w:r>
    </w:p>
    <w:p w14:paraId="1C8FDF40" w14:textId="77777777" w:rsidR="00353777" w:rsidRPr="00856733" w:rsidRDefault="00353777" w:rsidP="00404262">
      <w:pPr>
        <w:spacing w:after="0" w:line="240" w:lineRule="auto"/>
        <w:rPr>
          <w:rFonts w:ascii="Times New Roman" w:hAnsi="Times New Roman" w:cs="Times New Roman"/>
        </w:rPr>
      </w:pPr>
    </w:p>
    <w:p w14:paraId="56745358" w14:textId="02EEEBB7" w:rsidR="00353777" w:rsidRPr="00856733" w:rsidRDefault="00353777" w:rsidP="00404262">
      <w:pPr>
        <w:spacing w:after="0" w:line="240" w:lineRule="auto"/>
        <w:rPr>
          <w:rFonts w:ascii="Times New Roman" w:hAnsi="Times New Roman" w:cs="Times New Roman"/>
          <w:i/>
        </w:rPr>
      </w:pPr>
      <w:proofErr w:type="spellStart"/>
      <w:r w:rsidRPr="00856733">
        <w:rPr>
          <w:rFonts w:ascii="Times New Roman" w:hAnsi="Times New Roman" w:cs="Times New Roman"/>
          <w:i/>
        </w:rPr>
        <w:t>Subconclusions</w:t>
      </w:r>
      <w:proofErr w:type="spellEnd"/>
      <w:r w:rsidRPr="00856733">
        <w:rPr>
          <w:rFonts w:ascii="Times New Roman" w:hAnsi="Times New Roman" w:cs="Times New Roman"/>
          <w:i/>
        </w:rPr>
        <w:t xml:space="preserve"> and Complex Arguments</w:t>
      </w:r>
    </w:p>
    <w:p w14:paraId="47AE408B" w14:textId="77777777" w:rsidR="00353777" w:rsidRPr="00856733" w:rsidRDefault="00353777" w:rsidP="00404262">
      <w:pPr>
        <w:spacing w:after="0" w:line="240" w:lineRule="auto"/>
        <w:rPr>
          <w:rFonts w:ascii="Times New Roman" w:hAnsi="Times New Roman" w:cs="Times New Roman"/>
        </w:rPr>
      </w:pPr>
    </w:p>
    <w:p w14:paraId="2E6510CF" w14:textId="704A42AC" w:rsidR="002067F5" w:rsidRPr="00856733" w:rsidRDefault="004E44BD" w:rsidP="00404262">
      <w:pPr>
        <w:spacing w:after="0" w:line="240" w:lineRule="auto"/>
        <w:rPr>
          <w:rFonts w:ascii="Times New Roman" w:hAnsi="Times New Roman" w:cs="Times New Roman"/>
        </w:rPr>
      </w:pPr>
      <w:r w:rsidRPr="00856733">
        <w:rPr>
          <w:rFonts w:ascii="Times New Roman" w:hAnsi="Times New Roman" w:cs="Times New Roman"/>
        </w:rPr>
        <w:t>Argument</w:t>
      </w:r>
      <w:r w:rsidR="0087415E" w:rsidRPr="00856733">
        <w:rPr>
          <w:rFonts w:ascii="Times New Roman" w:hAnsi="Times New Roman" w:cs="Times New Roman"/>
        </w:rPr>
        <w:t>s are often complex, involving</w:t>
      </w:r>
      <w:r w:rsidRPr="00856733">
        <w:rPr>
          <w:rFonts w:ascii="Times New Roman" w:hAnsi="Times New Roman" w:cs="Times New Roman"/>
        </w:rPr>
        <w:t xml:space="preserve"> several pre</w:t>
      </w:r>
      <w:r w:rsidR="00E33CBF" w:rsidRPr="00856733">
        <w:rPr>
          <w:rFonts w:ascii="Times New Roman" w:hAnsi="Times New Roman" w:cs="Times New Roman"/>
        </w:rPr>
        <w:t>mises and perhaps suppositions, and</w:t>
      </w:r>
      <w:r w:rsidR="00152043" w:rsidRPr="00856733">
        <w:rPr>
          <w:rFonts w:ascii="Times New Roman" w:hAnsi="Times New Roman" w:cs="Times New Roman"/>
        </w:rPr>
        <w:t xml:space="preserve"> multiple</w:t>
      </w:r>
      <w:r w:rsidR="00E33CBF" w:rsidRPr="00856733">
        <w:rPr>
          <w:rFonts w:ascii="Times New Roman" w:hAnsi="Times New Roman" w:cs="Times New Roman"/>
        </w:rPr>
        <w:t xml:space="preserve"> inferential steps taken towards the main conclusion</w:t>
      </w:r>
      <w:r w:rsidR="00D9119C" w:rsidRPr="00856733">
        <w:rPr>
          <w:rFonts w:ascii="Times New Roman" w:hAnsi="Times New Roman" w:cs="Times New Roman"/>
        </w:rPr>
        <w:t xml:space="preserve">. Consider our </w:t>
      </w:r>
      <w:r w:rsidR="00A6769C" w:rsidRPr="00856733">
        <w:rPr>
          <w:rFonts w:ascii="Times New Roman" w:hAnsi="Times New Roman" w:cs="Times New Roman"/>
        </w:rPr>
        <w:t xml:space="preserve">initial </w:t>
      </w:r>
      <w:r w:rsidR="00CE4DBA" w:rsidRPr="00856733">
        <w:rPr>
          <w:rFonts w:ascii="Times New Roman" w:hAnsi="Times New Roman" w:cs="Times New Roman"/>
        </w:rPr>
        <w:t>pair of arguments</w:t>
      </w:r>
      <w:r w:rsidR="00D9119C" w:rsidRPr="00856733">
        <w:rPr>
          <w:rFonts w:ascii="Times New Roman" w:hAnsi="Times New Roman" w:cs="Times New Roman"/>
        </w:rPr>
        <w:t xml:space="preserve"> collapsed into a single argument:</w:t>
      </w:r>
    </w:p>
    <w:p w14:paraId="63B14315" w14:textId="77777777" w:rsidR="003848EE" w:rsidRPr="00856733" w:rsidRDefault="003848EE" w:rsidP="00404262">
      <w:pPr>
        <w:spacing w:after="0" w:line="240" w:lineRule="auto"/>
        <w:rPr>
          <w:rFonts w:ascii="Times New Roman" w:hAnsi="Times New Roman" w:cs="Times New Roman"/>
        </w:rPr>
      </w:pPr>
    </w:p>
    <w:p w14:paraId="7642B302" w14:textId="77777777" w:rsidR="00D9119C" w:rsidRPr="00856733" w:rsidRDefault="00D9119C" w:rsidP="00CE4DBA">
      <w:pPr>
        <w:pStyle w:val="ListParagraph"/>
        <w:numPr>
          <w:ilvl w:val="0"/>
          <w:numId w:val="3"/>
        </w:numPr>
        <w:spacing w:after="0" w:line="240" w:lineRule="auto"/>
        <w:ind w:left="0" w:firstLine="720"/>
        <w:rPr>
          <w:rFonts w:ascii="Times New Roman" w:hAnsi="Times New Roman" w:cs="Times New Roman"/>
        </w:rPr>
      </w:pPr>
      <w:r w:rsidRPr="00856733">
        <w:rPr>
          <w:rFonts w:ascii="Times New Roman" w:hAnsi="Times New Roman" w:cs="Times New Roman"/>
        </w:rPr>
        <w:t>If Andrew is in El Paso, then Andrew is in Madrid</w:t>
      </w:r>
    </w:p>
    <w:p w14:paraId="77DA3D73" w14:textId="77777777" w:rsidR="00D9119C" w:rsidRPr="00856733" w:rsidRDefault="00D9119C" w:rsidP="00CE4DBA">
      <w:pPr>
        <w:pStyle w:val="ListParagraph"/>
        <w:numPr>
          <w:ilvl w:val="0"/>
          <w:numId w:val="3"/>
        </w:numPr>
        <w:spacing w:after="0" w:line="240" w:lineRule="auto"/>
        <w:ind w:left="0" w:firstLine="720"/>
        <w:rPr>
          <w:rFonts w:ascii="Times New Roman" w:hAnsi="Times New Roman" w:cs="Times New Roman"/>
        </w:rPr>
      </w:pPr>
      <w:r w:rsidRPr="00856733">
        <w:rPr>
          <w:rFonts w:ascii="Times New Roman" w:hAnsi="Times New Roman" w:cs="Times New Roman"/>
        </w:rPr>
        <w:t>Andrew is in El Paso</w:t>
      </w:r>
    </w:p>
    <w:p w14:paraId="0A744A02" w14:textId="77777777" w:rsidR="00D9119C" w:rsidRPr="00856733" w:rsidRDefault="00D9119C" w:rsidP="00CE4DBA">
      <w:pPr>
        <w:pStyle w:val="ListParagraph"/>
        <w:numPr>
          <w:ilvl w:val="0"/>
          <w:numId w:val="3"/>
        </w:numPr>
        <w:spacing w:after="0" w:line="240" w:lineRule="auto"/>
        <w:ind w:left="0" w:firstLine="720"/>
        <w:rPr>
          <w:rFonts w:ascii="Times New Roman" w:hAnsi="Times New Roman" w:cs="Times New Roman"/>
        </w:rPr>
      </w:pPr>
      <w:r w:rsidRPr="00856733">
        <w:rPr>
          <w:rFonts w:ascii="Times New Roman" w:hAnsi="Times New Roman" w:cs="Times New Roman"/>
        </w:rPr>
        <w:t>Hence, Andrew is in Madrid</w:t>
      </w:r>
    </w:p>
    <w:p w14:paraId="2A47F17D" w14:textId="77777777" w:rsidR="00D9119C" w:rsidRPr="00856733" w:rsidRDefault="00D9119C" w:rsidP="00CE4DBA">
      <w:pPr>
        <w:pStyle w:val="ListParagraph"/>
        <w:numPr>
          <w:ilvl w:val="0"/>
          <w:numId w:val="2"/>
        </w:numPr>
        <w:spacing w:after="0" w:line="240" w:lineRule="auto"/>
        <w:ind w:left="0" w:firstLine="720"/>
        <w:rPr>
          <w:rFonts w:ascii="Times New Roman" w:hAnsi="Times New Roman" w:cs="Times New Roman"/>
        </w:rPr>
      </w:pPr>
      <w:r w:rsidRPr="00856733">
        <w:rPr>
          <w:rFonts w:ascii="Times New Roman" w:hAnsi="Times New Roman" w:cs="Times New Roman"/>
        </w:rPr>
        <w:t>If Andrew is in Madrid, then Andrew is in Spain</w:t>
      </w:r>
    </w:p>
    <w:p w14:paraId="25081C2F" w14:textId="77777777" w:rsidR="00D9119C" w:rsidRPr="00856733" w:rsidRDefault="00D9119C" w:rsidP="00CE4DBA">
      <w:pPr>
        <w:pStyle w:val="ListParagraph"/>
        <w:numPr>
          <w:ilvl w:val="0"/>
          <w:numId w:val="2"/>
        </w:numPr>
        <w:spacing w:after="0" w:line="240" w:lineRule="auto"/>
        <w:ind w:left="0" w:firstLine="720"/>
        <w:rPr>
          <w:rFonts w:ascii="Times New Roman" w:hAnsi="Times New Roman" w:cs="Times New Roman"/>
        </w:rPr>
      </w:pPr>
      <w:r w:rsidRPr="00856733">
        <w:rPr>
          <w:rFonts w:ascii="Times New Roman" w:hAnsi="Times New Roman" w:cs="Times New Roman"/>
        </w:rPr>
        <w:t>Andrew is in Madrid</w:t>
      </w:r>
    </w:p>
    <w:p w14:paraId="432DED66" w14:textId="77777777" w:rsidR="00D9119C" w:rsidRPr="00856733" w:rsidRDefault="00D9119C" w:rsidP="00CE4DBA">
      <w:pPr>
        <w:pStyle w:val="ListParagraph"/>
        <w:numPr>
          <w:ilvl w:val="0"/>
          <w:numId w:val="2"/>
        </w:numPr>
        <w:spacing w:after="0" w:line="240" w:lineRule="auto"/>
        <w:ind w:left="0" w:firstLine="720"/>
        <w:rPr>
          <w:rFonts w:ascii="Times New Roman" w:hAnsi="Times New Roman" w:cs="Times New Roman"/>
        </w:rPr>
      </w:pPr>
      <w:r w:rsidRPr="00856733">
        <w:rPr>
          <w:rFonts w:ascii="Times New Roman" w:hAnsi="Times New Roman" w:cs="Times New Roman"/>
        </w:rPr>
        <w:t>Hence, Andrew is in Spain</w:t>
      </w:r>
    </w:p>
    <w:p w14:paraId="22676EBF" w14:textId="77777777" w:rsidR="003848EE" w:rsidRPr="00856733" w:rsidRDefault="003848EE" w:rsidP="00404262">
      <w:pPr>
        <w:spacing w:after="0" w:line="240" w:lineRule="auto"/>
        <w:rPr>
          <w:rFonts w:ascii="Times New Roman" w:hAnsi="Times New Roman" w:cs="Times New Roman"/>
        </w:rPr>
      </w:pPr>
    </w:p>
    <w:p w14:paraId="53F92FFB" w14:textId="7A29189A" w:rsidR="0055459D" w:rsidRPr="00856733" w:rsidRDefault="00A6769C" w:rsidP="00404262">
      <w:pPr>
        <w:spacing w:after="0" w:line="240" w:lineRule="auto"/>
        <w:rPr>
          <w:rFonts w:ascii="Times New Roman" w:hAnsi="Times New Roman" w:cs="Times New Roman"/>
        </w:rPr>
      </w:pPr>
      <w:r w:rsidRPr="00856733">
        <w:rPr>
          <w:rFonts w:ascii="Times New Roman" w:hAnsi="Times New Roman" w:cs="Times New Roman"/>
        </w:rPr>
        <w:t>T</w:t>
      </w:r>
      <w:r w:rsidR="0055459D" w:rsidRPr="00856733">
        <w:rPr>
          <w:rFonts w:ascii="Times New Roman" w:hAnsi="Times New Roman" w:cs="Times New Roman"/>
        </w:rPr>
        <w:t>here are at least two ways to view the argument, as two simple arguments involving two acts of inferring</w:t>
      </w:r>
      <w:r w:rsidR="00E33CBF" w:rsidRPr="00856733">
        <w:rPr>
          <w:rFonts w:ascii="Times New Roman" w:hAnsi="Times New Roman" w:cs="Times New Roman"/>
        </w:rPr>
        <w:t>, as depicted below</w:t>
      </w:r>
      <w:r w:rsidRPr="00856733">
        <w:rPr>
          <w:rFonts w:ascii="Times New Roman" w:hAnsi="Times New Roman" w:cs="Times New Roman"/>
        </w:rPr>
        <w:t xml:space="preserve"> (where the arrows indicate </w:t>
      </w:r>
      <w:r w:rsidR="00E33CBF" w:rsidRPr="00856733">
        <w:rPr>
          <w:rFonts w:ascii="Times New Roman" w:hAnsi="Times New Roman" w:cs="Times New Roman"/>
        </w:rPr>
        <w:t xml:space="preserve">distinct </w:t>
      </w:r>
      <w:r w:rsidRPr="00856733">
        <w:rPr>
          <w:rFonts w:ascii="Times New Roman" w:hAnsi="Times New Roman" w:cs="Times New Roman"/>
        </w:rPr>
        <w:t>acts of inferring)</w:t>
      </w:r>
      <w:r w:rsidR="0055459D" w:rsidRPr="00856733">
        <w:rPr>
          <w:rFonts w:ascii="Times New Roman" w:hAnsi="Times New Roman" w:cs="Times New Roman"/>
        </w:rPr>
        <w:t>:</w:t>
      </w:r>
      <w:r w:rsidR="00BF19EB" w:rsidRPr="00856733">
        <w:rPr>
          <w:rFonts w:ascii="Times New Roman" w:hAnsi="Times New Roman" w:cs="Times New Roman"/>
        </w:rPr>
        <w:t xml:space="preserve"> </w:t>
      </w:r>
    </w:p>
    <w:p w14:paraId="54137C49" w14:textId="77777777" w:rsidR="003848EE" w:rsidRPr="00856733" w:rsidRDefault="003848EE" w:rsidP="00404262">
      <w:pPr>
        <w:spacing w:after="0" w:line="240" w:lineRule="auto"/>
        <w:rPr>
          <w:rFonts w:ascii="Times New Roman" w:hAnsi="Times New Roman" w:cs="Times New Roman"/>
        </w:rPr>
      </w:pPr>
    </w:p>
    <w:p w14:paraId="19B2866E" w14:textId="2CAEC663" w:rsidR="00BF19EB" w:rsidRPr="00856733" w:rsidRDefault="005471A6" w:rsidP="00404262">
      <w:pPr>
        <w:spacing w:after="0" w:line="240" w:lineRule="auto"/>
        <w:jc w:val="center"/>
        <w:rPr>
          <w:rFonts w:ascii="Times New Roman" w:hAnsi="Times New Roman" w:cs="Times New Roman"/>
        </w:rPr>
      </w:pPr>
      <w:r w:rsidRPr="00856733">
        <w:rPr>
          <w:rFonts w:ascii="Times New Roman" w:hAnsi="Times New Roman" w:cs="Times New Roman"/>
          <w:noProof/>
        </w:rPr>
        <w:drawing>
          <wp:inline distT="0" distB="0" distL="0" distR="0" wp14:anchorId="47FD8707" wp14:editId="08BED795">
            <wp:extent cx="3667125" cy="2009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lex Argument Diagram 1 Revised.jpg"/>
                    <pic:cNvPicPr/>
                  </pic:nvPicPr>
                  <pic:blipFill>
                    <a:blip r:embed="rId12">
                      <a:extLst>
                        <a:ext uri="{28A0092B-C50C-407E-A947-70E740481C1C}">
                          <a14:useLocalDpi xmlns:a14="http://schemas.microsoft.com/office/drawing/2010/main" val="0"/>
                        </a:ext>
                      </a:extLst>
                    </a:blip>
                    <a:stretch>
                      <a:fillRect/>
                    </a:stretch>
                  </pic:blipFill>
                  <pic:spPr>
                    <a:xfrm>
                      <a:off x="0" y="0"/>
                      <a:ext cx="3667125" cy="2009775"/>
                    </a:xfrm>
                    <a:prstGeom prst="rect">
                      <a:avLst/>
                    </a:prstGeom>
                  </pic:spPr>
                </pic:pic>
              </a:graphicData>
            </a:graphic>
          </wp:inline>
        </w:drawing>
      </w:r>
    </w:p>
    <w:p w14:paraId="02A045B5" w14:textId="0D4DC1FC" w:rsidR="005471A6" w:rsidRPr="00856733" w:rsidRDefault="00152043" w:rsidP="00404262">
      <w:pPr>
        <w:spacing w:after="0" w:line="240" w:lineRule="auto"/>
        <w:jc w:val="center"/>
        <w:rPr>
          <w:rFonts w:ascii="Times New Roman" w:hAnsi="Times New Roman" w:cs="Times New Roman"/>
          <w:i/>
        </w:rPr>
      </w:pPr>
      <w:r w:rsidRPr="00856733">
        <w:rPr>
          <w:rFonts w:ascii="Times New Roman" w:hAnsi="Times New Roman" w:cs="Times New Roman"/>
          <w:i/>
        </w:rPr>
        <w:t>Diagram 3: Arguments Simple-A and Simple-B</w:t>
      </w:r>
    </w:p>
    <w:p w14:paraId="496D0078" w14:textId="77777777" w:rsidR="00152043" w:rsidRPr="00856733" w:rsidRDefault="00152043" w:rsidP="00404262">
      <w:pPr>
        <w:spacing w:after="0" w:line="240" w:lineRule="auto"/>
        <w:jc w:val="center"/>
        <w:rPr>
          <w:rFonts w:ascii="Times New Roman" w:hAnsi="Times New Roman" w:cs="Times New Roman"/>
        </w:rPr>
      </w:pPr>
    </w:p>
    <w:p w14:paraId="70DBE00E" w14:textId="77777777" w:rsidR="0055459D" w:rsidRPr="00856733" w:rsidRDefault="0055459D" w:rsidP="00404262">
      <w:pPr>
        <w:spacing w:after="0" w:line="240" w:lineRule="auto"/>
        <w:rPr>
          <w:rFonts w:ascii="Times New Roman" w:hAnsi="Times New Roman" w:cs="Times New Roman"/>
        </w:rPr>
      </w:pPr>
      <w:r w:rsidRPr="00856733">
        <w:rPr>
          <w:rFonts w:ascii="Times New Roman" w:hAnsi="Times New Roman" w:cs="Times New Roman"/>
        </w:rPr>
        <w:t>Or as one complex argument, involving a single act of inferring:</w:t>
      </w:r>
    </w:p>
    <w:p w14:paraId="0A93DF94" w14:textId="77777777" w:rsidR="003848EE" w:rsidRPr="00856733" w:rsidRDefault="003848EE" w:rsidP="00404262">
      <w:pPr>
        <w:spacing w:after="0" w:line="240" w:lineRule="auto"/>
        <w:rPr>
          <w:rFonts w:ascii="Times New Roman" w:hAnsi="Times New Roman" w:cs="Times New Roman"/>
        </w:rPr>
      </w:pPr>
    </w:p>
    <w:p w14:paraId="3E2F7ED5" w14:textId="146EDE2C" w:rsidR="00BF19EB" w:rsidRPr="00856733" w:rsidRDefault="005471A6" w:rsidP="00404262">
      <w:pPr>
        <w:spacing w:after="0" w:line="240" w:lineRule="auto"/>
        <w:jc w:val="center"/>
        <w:rPr>
          <w:rFonts w:ascii="Times New Roman" w:hAnsi="Times New Roman" w:cs="Times New Roman"/>
        </w:rPr>
      </w:pPr>
      <w:r w:rsidRPr="00856733">
        <w:rPr>
          <w:rFonts w:ascii="Times New Roman" w:hAnsi="Times New Roman" w:cs="Times New Roman"/>
          <w:noProof/>
        </w:rPr>
        <w:lastRenderedPageBreak/>
        <w:drawing>
          <wp:inline distT="0" distB="0" distL="0" distR="0" wp14:anchorId="7C4E0AB5" wp14:editId="42605ECE">
            <wp:extent cx="3686175" cy="2009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lex Argument Diagram 2 Revised.jpg"/>
                    <pic:cNvPicPr/>
                  </pic:nvPicPr>
                  <pic:blipFill>
                    <a:blip r:embed="rId13">
                      <a:extLst>
                        <a:ext uri="{28A0092B-C50C-407E-A947-70E740481C1C}">
                          <a14:useLocalDpi xmlns:a14="http://schemas.microsoft.com/office/drawing/2010/main" val="0"/>
                        </a:ext>
                      </a:extLst>
                    </a:blip>
                    <a:stretch>
                      <a:fillRect/>
                    </a:stretch>
                  </pic:blipFill>
                  <pic:spPr>
                    <a:xfrm>
                      <a:off x="0" y="0"/>
                      <a:ext cx="3686175" cy="2009775"/>
                    </a:xfrm>
                    <a:prstGeom prst="rect">
                      <a:avLst/>
                    </a:prstGeom>
                  </pic:spPr>
                </pic:pic>
              </a:graphicData>
            </a:graphic>
          </wp:inline>
        </w:drawing>
      </w:r>
    </w:p>
    <w:p w14:paraId="19DED747" w14:textId="7B17AB8C" w:rsidR="005471A6" w:rsidRPr="00856733" w:rsidRDefault="00152043" w:rsidP="00404262">
      <w:pPr>
        <w:spacing w:after="0" w:line="240" w:lineRule="auto"/>
        <w:jc w:val="center"/>
        <w:rPr>
          <w:rFonts w:ascii="Times New Roman" w:hAnsi="Times New Roman" w:cs="Times New Roman"/>
          <w:i/>
        </w:rPr>
      </w:pPr>
      <w:r w:rsidRPr="00856733">
        <w:rPr>
          <w:rFonts w:ascii="Times New Roman" w:hAnsi="Times New Roman" w:cs="Times New Roman"/>
          <w:i/>
        </w:rPr>
        <w:t>Diagram 4: Argument C</w:t>
      </w:r>
    </w:p>
    <w:p w14:paraId="50C5DD71" w14:textId="77777777" w:rsidR="00152043" w:rsidRPr="00856733" w:rsidRDefault="00152043" w:rsidP="00404262">
      <w:pPr>
        <w:spacing w:after="0" w:line="240" w:lineRule="auto"/>
        <w:jc w:val="center"/>
        <w:rPr>
          <w:rFonts w:ascii="Times New Roman" w:hAnsi="Times New Roman" w:cs="Times New Roman"/>
        </w:rPr>
      </w:pPr>
    </w:p>
    <w:p w14:paraId="222584C6" w14:textId="269C4ED2" w:rsidR="0087415E" w:rsidRPr="00856733" w:rsidRDefault="00152043" w:rsidP="00404262">
      <w:pPr>
        <w:spacing w:after="0" w:line="240" w:lineRule="auto"/>
        <w:rPr>
          <w:rFonts w:ascii="Times New Roman" w:hAnsi="Times New Roman" w:cs="Times New Roman"/>
        </w:rPr>
      </w:pPr>
      <w:r w:rsidRPr="00856733">
        <w:rPr>
          <w:rFonts w:ascii="Times New Roman" w:hAnsi="Times New Roman" w:cs="Times New Roman"/>
        </w:rPr>
        <w:t>In Diagram 3,</w:t>
      </w:r>
      <w:r w:rsidR="00BF19EB" w:rsidRPr="00856733">
        <w:rPr>
          <w:rFonts w:ascii="Times New Roman" w:hAnsi="Times New Roman" w:cs="Times New Roman"/>
        </w:rPr>
        <w:t xml:space="preserve"> we have two acts of inferring, four premises (1), (2), (4), (5), and two conclusions (3), (6). </w:t>
      </w:r>
      <w:r w:rsidR="00A6769C" w:rsidRPr="00856733">
        <w:rPr>
          <w:rFonts w:ascii="Times New Roman" w:hAnsi="Times New Roman" w:cs="Times New Roman"/>
        </w:rPr>
        <w:t xml:space="preserve">Plausibly, we have two distinct arguments each with their own act of inferring. Call the argument reflected in (1)-(3), Simple-A, and that reflected in (4)-(6), Simple-B. </w:t>
      </w:r>
      <w:r w:rsidRPr="00856733">
        <w:rPr>
          <w:rFonts w:ascii="Times New Roman" w:hAnsi="Times New Roman" w:cs="Times New Roman"/>
        </w:rPr>
        <w:t>In Diagram 4,</w:t>
      </w:r>
      <w:r w:rsidR="00BF19EB" w:rsidRPr="00856733">
        <w:rPr>
          <w:rFonts w:ascii="Times New Roman" w:hAnsi="Times New Roman" w:cs="Times New Roman"/>
        </w:rPr>
        <w:t xml:space="preserve"> we have one act of inferring, five premises (1)-(5), and one conclusion (6). </w:t>
      </w:r>
      <w:r w:rsidR="00A6769C" w:rsidRPr="00856733">
        <w:rPr>
          <w:rFonts w:ascii="Times New Roman" w:hAnsi="Times New Roman" w:cs="Times New Roman"/>
        </w:rPr>
        <w:t xml:space="preserve">Plausibly, there is one argument here; call it C. </w:t>
      </w:r>
      <w:r w:rsidRPr="00856733">
        <w:rPr>
          <w:rFonts w:ascii="Times New Roman" w:hAnsi="Times New Roman" w:cs="Times New Roman"/>
        </w:rPr>
        <w:t xml:space="preserve">Observe, </w:t>
      </w:r>
      <w:r w:rsidR="00A6769C" w:rsidRPr="00856733">
        <w:rPr>
          <w:rFonts w:ascii="Times New Roman" w:hAnsi="Times New Roman" w:cs="Times New Roman"/>
        </w:rPr>
        <w:t>Simple-A and Simple-B are clearly components of C. Observe</w:t>
      </w:r>
      <w:r w:rsidRPr="00856733">
        <w:rPr>
          <w:rFonts w:ascii="Times New Roman" w:hAnsi="Times New Roman" w:cs="Times New Roman"/>
        </w:rPr>
        <w:t xml:space="preserve"> too</w:t>
      </w:r>
      <w:r w:rsidR="00A6769C" w:rsidRPr="00856733">
        <w:rPr>
          <w:rFonts w:ascii="Times New Roman" w:hAnsi="Times New Roman" w:cs="Times New Roman"/>
        </w:rPr>
        <w:t>, the content of (3) and (5) is the same. However, with respect to Simple-A, this content is the output of an act o</w:t>
      </w:r>
      <w:r w:rsidRPr="00856733">
        <w:rPr>
          <w:rFonts w:ascii="Times New Roman" w:hAnsi="Times New Roman" w:cs="Times New Roman"/>
        </w:rPr>
        <w:t>f inferring, i.e. a conclusion, and w</w:t>
      </w:r>
      <w:r w:rsidR="00A6769C" w:rsidRPr="00856733">
        <w:rPr>
          <w:rFonts w:ascii="Times New Roman" w:hAnsi="Times New Roman" w:cs="Times New Roman"/>
        </w:rPr>
        <w:t>ith respect to Simple-B, this content is input to an act of inferring, i.e. a premise. Similarly in C, this content is a premis</w:t>
      </w:r>
      <w:r w:rsidR="00C04C91" w:rsidRPr="00856733">
        <w:rPr>
          <w:rFonts w:ascii="Times New Roman" w:hAnsi="Times New Roman" w:cs="Times New Roman"/>
        </w:rPr>
        <w:t>e. It is standard to consider the function of (3) in C is as</w:t>
      </w:r>
      <w:r w:rsidR="00A6769C" w:rsidRPr="00856733">
        <w:rPr>
          <w:rFonts w:ascii="Times New Roman" w:hAnsi="Times New Roman" w:cs="Times New Roman"/>
        </w:rPr>
        <w:t xml:space="preserve"> a </w:t>
      </w:r>
      <w:proofErr w:type="spellStart"/>
      <w:r w:rsidR="00A6769C" w:rsidRPr="00856733">
        <w:rPr>
          <w:rFonts w:ascii="Times New Roman" w:hAnsi="Times New Roman" w:cs="Times New Roman"/>
          <w:i/>
        </w:rPr>
        <w:t>subconclusion</w:t>
      </w:r>
      <w:proofErr w:type="spellEnd"/>
      <w:r w:rsidR="00C04C91" w:rsidRPr="00856733">
        <w:rPr>
          <w:rFonts w:ascii="Times New Roman" w:hAnsi="Times New Roman" w:cs="Times New Roman"/>
        </w:rPr>
        <w:t xml:space="preserve"> of C</w:t>
      </w:r>
      <w:r w:rsidR="00C76055" w:rsidRPr="00856733">
        <w:rPr>
          <w:rFonts w:ascii="Times New Roman" w:hAnsi="Times New Roman" w:cs="Times New Roman"/>
        </w:rPr>
        <w:t>, an inferential step towards the main conclusion of the argument</w:t>
      </w:r>
      <w:r w:rsidR="00C04C91" w:rsidRPr="00856733">
        <w:rPr>
          <w:rFonts w:ascii="Times New Roman" w:hAnsi="Times New Roman" w:cs="Times New Roman"/>
        </w:rPr>
        <w:t>, represented by</w:t>
      </w:r>
      <w:r w:rsidRPr="00856733">
        <w:rPr>
          <w:rFonts w:ascii="Times New Roman" w:hAnsi="Times New Roman" w:cs="Times New Roman"/>
        </w:rPr>
        <w:t xml:space="preserve"> (6)</w:t>
      </w:r>
      <w:r w:rsidR="00C04C91" w:rsidRPr="00856733">
        <w:rPr>
          <w:rFonts w:ascii="Times New Roman" w:hAnsi="Times New Roman" w:cs="Times New Roman"/>
        </w:rPr>
        <w:t xml:space="preserve">. However, treating (3) as a </w:t>
      </w:r>
      <w:proofErr w:type="spellStart"/>
      <w:r w:rsidR="00C04C91" w:rsidRPr="00856733">
        <w:rPr>
          <w:rFonts w:ascii="Times New Roman" w:hAnsi="Times New Roman" w:cs="Times New Roman"/>
        </w:rPr>
        <w:t>subconclusion</w:t>
      </w:r>
      <w:proofErr w:type="spellEnd"/>
      <w:r w:rsidR="00C04C91" w:rsidRPr="00856733">
        <w:rPr>
          <w:rFonts w:ascii="Times New Roman" w:hAnsi="Times New Roman" w:cs="Times New Roman"/>
        </w:rPr>
        <w:t xml:space="preserve"> of a single argument in this manner overlooks the role (3) plays among the component arguments of C. Strictly speaking</w:t>
      </w:r>
      <w:r w:rsidR="00C76055" w:rsidRPr="00856733">
        <w:rPr>
          <w:rFonts w:ascii="Times New Roman" w:hAnsi="Times New Roman" w:cs="Times New Roman"/>
        </w:rPr>
        <w:t xml:space="preserve">, </w:t>
      </w:r>
      <w:proofErr w:type="spellStart"/>
      <w:r w:rsidR="00C76055" w:rsidRPr="00856733">
        <w:rPr>
          <w:rFonts w:ascii="Times New Roman" w:hAnsi="Times New Roman" w:cs="Times New Roman"/>
        </w:rPr>
        <w:t>subconclusions</w:t>
      </w:r>
      <w:proofErr w:type="spellEnd"/>
      <w:r w:rsidR="00C76055" w:rsidRPr="00856733">
        <w:rPr>
          <w:rFonts w:ascii="Times New Roman" w:hAnsi="Times New Roman" w:cs="Times New Roman"/>
        </w:rPr>
        <w:t xml:space="preserve"> should be characterized with respect to multiple connected arguments. </w:t>
      </w:r>
      <w:r w:rsidR="00C04C91" w:rsidRPr="00856733">
        <w:rPr>
          <w:rFonts w:ascii="Times New Roman" w:hAnsi="Times New Roman" w:cs="Times New Roman"/>
        </w:rPr>
        <w:t xml:space="preserve">Moreover, connections among components arguments in a complex argument should reflect the role played by </w:t>
      </w:r>
      <w:proofErr w:type="spellStart"/>
      <w:r w:rsidR="00C04C91" w:rsidRPr="00856733">
        <w:rPr>
          <w:rFonts w:ascii="Times New Roman" w:hAnsi="Times New Roman" w:cs="Times New Roman"/>
        </w:rPr>
        <w:t>subconclusions</w:t>
      </w:r>
      <w:proofErr w:type="spellEnd"/>
      <w:r w:rsidR="00C04C91" w:rsidRPr="00856733">
        <w:rPr>
          <w:rFonts w:ascii="Times New Roman" w:hAnsi="Times New Roman" w:cs="Times New Roman"/>
        </w:rPr>
        <w:t>.</w:t>
      </w:r>
    </w:p>
    <w:p w14:paraId="616766E2" w14:textId="6A296BA1" w:rsidR="00E056AC" w:rsidRPr="00856733" w:rsidRDefault="005D370E" w:rsidP="00CE4DBA">
      <w:pPr>
        <w:spacing w:after="0" w:line="240" w:lineRule="auto"/>
        <w:ind w:firstLine="720"/>
        <w:rPr>
          <w:rFonts w:ascii="Times New Roman" w:hAnsi="Times New Roman" w:cs="Times New Roman"/>
        </w:rPr>
      </w:pPr>
      <w:r w:rsidRPr="00856733">
        <w:rPr>
          <w:rFonts w:ascii="Times New Roman" w:hAnsi="Times New Roman" w:cs="Times New Roman"/>
        </w:rPr>
        <w:t xml:space="preserve">Intuitively, </w:t>
      </w:r>
      <w:r w:rsidR="00E056AC" w:rsidRPr="00856733">
        <w:rPr>
          <w:rFonts w:ascii="Times New Roman" w:hAnsi="Times New Roman" w:cs="Times New Roman"/>
        </w:rPr>
        <w:t xml:space="preserve">complex arguments have parts. </w:t>
      </w:r>
      <w:r w:rsidRPr="00856733">
        <w:rPr>
          <w:rFonts w:ascii="Times New Roman" w:hAnsi="Times New Roman" w:cs="Times New Roman"/>
        </w:rPr>
        <w:t>BFO provides resources with which to capture this relationship, a parthood relation holding between continuants, and in particular, Generically Dependent Continuants.</w:t>
      </w:r>
      <w:r w:rsidRPr="00856733">
        <w:rPr>
          <w:rStyle w:val="FootnoteReference"/>
          <w:rFonts w:ascii="Times New Roman" w:hAnsi="Times New Roman" w:cs="Times New Roman"/>
        </w:rPr>
        <w:footnoteReference w:id="33"/>
      </w:r>
      <w:r w:rsidRPr="00856733">
        <w:rPr>
          <w:rFonts w:ascii="Times New Roman" w:hAnsi="Times New Roman" w:cs="Times New Roman"/>
          <w:vertAlign w:val="superscript"/>
        </w:rPr>
        <w:t xml:space="preserve">  </w:t>
      </w:r>
      <w:r w:rsidR="009866D6" w:rsidRPr="00856733">
        <w:rPr>
          <w:rFonts w:ascii="Times New Roman" w:hAnsi="Times New Roman" w:cs="Times New Roman"/>
        </w:rPr>
        <w:t>With these resources we may</w:t>
      </w:r>
      <w:r w:rsidRPr="00856733">
        <w:rPr>
          <w:rFonts w:ascii="Times New Roman" w:hAnsi="Times New Roman" w:cs="Times New Roman"/>
        </w:rPr>
        <w:t xml:space="preserve"> define a class relevant to our cha</w:t>
      </w:r>
      <w:r w:rsidR="007E4775" w:rsidRPr="00856733">
        <w:rPr>
          <w:rFonts w:ascii="Times New Roman" w:hAnsi="Times New Roman" w:cs="Times New Roman"/>
        </w:rPr>
        <w:t xml:space="preserve">racterization of </w:t>
      </w:r>
      <w:proofErr w:type="spellStart"/>
      <w:r w:rsidR="007E4775" w:rsidRPr="00856733">
        <w:rPr>
          <w:rFonts w:ascii="Times New Roman" w:hAnsi="Times New Roman" w:cs="Times New Roman"/>
        </w:rPr>
        <w:t>subconclusion</w:t>
      </w:r>
      <w:proofErr w:type="spellEnd"/>
      <w:r w:rsidR="007E4775" w:rsidRPr="00856733">
        <w:rPr>
          <w:rFonts w:ascii="Times New Roman" w:hAnsi="Times New Roman" w:cs="Times New Roman"/>
        </w:rPr>
        <w:t xml:space="preserve"> - </w:t>
      </w:r>
      <w:r w:rsidRPr="00856733">
        <w:rPr>
          <w:rFonts w:ascii="Times New Roman" w:hAnsi="Times New Roman" w:cs="Times New Roman"/>
        </w:rPr>
        <w:t>Complex Argument. A Complex Argument is an Argument with at least</w:t>
      </w:r>
      <w:r w:rsidR="00E056AC" w:rsidRPr="00856733">
        <w:rPr>
          <w:rFonts w:ascii="Times New Roman" w:hAnsi="Times New Roman" w:cs="Times New Roman"/>
        </w:rPr>
        <w:t xml:space="preserve"> two Argument proper parts</w:t>
      </w:r>
      <w:r w:rsidR="00A660E3" w:rsidRPr="00856733">
        <w:rPr>
          <w:rFonts w:ascii="Times New Roman" w:hAnsi="Times New Roman" w:cs="Times New Roman"/>
        </w:rPr>
        <w:t>, which has only Argument</w:t>
      </w:r>
      <w:r w:rsidR="009866D6" w:rsidRPr="00856733">
        <w:rPr>
          <w:rFonts w:ascii="Times New Roman" w:hAnsi="Times New Roman" w:cs="Times New Roman"/>
        </w:rPr>
        <w:t xml:space="preserve"> parts</w:t>
      </w:r>
      <w:r w:rsidRPr="00856733">
        <w:rPr>
          <w:rFonts w:ascii="Times New Roman" w:hAnsi="Times New Roman" w:cs="Times New Roman"/>
        </w:rPr>
        <w:t>.</w:t>
      </w:r>
      <w:r w:rsidR="00E056AC" w:rsidRPr="00856733">
        <w:rPr>
          <w:rFonts w:ascii="Times New Roman" w:hAnsi="Times New Roman" w:cs="Times New Roman"/>
        </w:rPr>
        <w:t xml:space="preserve"> Since the parthood relation is a partial order, characterizing complex argu</w:t>
      </w:r>
      <w:r w:rsidR="007E4775" w:rsidRPr="00856733">
        <w:rPr>
          <w:rFonts w:ascii="Times New Roman" w:hAnsi="Times New Roman" w:cs="Times New Roman"/>
        </w:rPr>
        <w:t>ments in this manner generates</w:t>
      </w:r>
      <w:r w:rsidR="00E056AC" w:rsidRPr="00856733">
        <w:rPr>
          <w:rFonts w:ascii="Times New Roman" w:hAnsi="Times New Roman" w:cs="Times New Roman"/>
        </w:rPr>
        <w:t xml:space="preserve"> ordering among arguments of greater complexity. Thus, a complex argument A</w:t>
      </w:r>
      <w:r w:rsidR="00E056AC" w:rsidRPr="00856733">
        <w:rPr>
          <w:rFonts w:ascii="Times New Roman" w:hAnsi="Times New Roman" w:cs="Times New Roman"/>
          <w:vertAlign w:val="subscript"/>
        </w:rPr>
        <w:t xml:space="preserve"> </w:t>
      </w:r>
      <w:r w:rsidR="00E056AC" w:rsidRPr="00856733">
        <w:rPr>
          <w:rFonts w:ascii="Times New Roman" w:hAnsi="Times New Roman" w:cs="Times New Roman"/>
        </w:rPr>
        <w:t xml:space="preserve">may be decomposed into complex parts, B and C, themselves </w:t>
      </w:r>
      <w:r w:rsidR="007E4775" w:rsidRPr="00856733">
        <w:rPr>
          <w:rFonts w:ascii="Times New Roman" w:hAnsi="Times New Roman" w:cs="Times New Roman"/>
        </w:rPr>
        <w:t xml:space="preserve">decomposable into complex parts. Ultimately, the decomposition will result in simple argument parts, represented by </w:t>
      </w:r>
      <w:proofErr w:type="gramStart"/>
      <w:r w:rsidR="007E4775" w:rsidRPr="00856733">
        <w:rPr>
          <w:rFonts w:ascii="Times New Roman" w:hAnsi="Times New Roman" w:cs="Times New Roman"/>
        </w:rPr>
        <w:t>I</w:t>
      </w:r>
      <w:proofErr w:type="gramEnd"/>
      <w:r w:rsidR="007E4775" w:rsidRPr="00856733">
        <w:rPr>
          <w:rFonts w:ascii="Times New Roman" w:hAnsi="Times New Roman" w:cs="Times New Roman"/>
        </w:rPr>
        <w:t>, J, E, K, L, G, and H below. The directed arrows represent parthood, e.g. Argument I is part of Argument D, which is part of Argument B, and so on:</w:t>
      </w:r>
    </w:p>
    <w:p w14:paraId="2445F41F" w14:textId="77777777" w:rsidR="005D370E" w:rsidRPr="00856733" w:rsidRDefault="005D370E" w:rsidP="00404262">
      <w:pPr>
        <w:spacing w:after="0" w:line="240" w:lineRule="auto"/>
        <w:rPr>
          <w:rFonts w:ascii="Times New Roman" w:hAnsi="Times New Roman" w:cs="Times New Roman"/>
        </w:rPr>
      </w:pPr>
    </w:p>
    <w:p w14:paraId="637143D8" w14:textId="432CE82D" w:rsidR="005D370E" w:rsidRPr="00856733" w:rsidRDefault="007F3AD1" w:rsidP="00404262">
      <w:pPr>
        <w:spacing w:after="0" w:line="240" w:lineRule="auto"/>
        <w:jc w:val="center"/>
        <w:rPr>
          <w:rFonts w:ascii="Times New Roman" w:hAnsi="Times New Roman" w:cs="Times New Roman"/>
        </w:rPr>
      </w:pPr>
      <w:r w:rsidRPr="00856733">
        <w:rPr>
          <w:rFonts w:ascii="Times New Roman" w:hAnsi="Times New Roman" w:cs="Times New Roman"/>
          <w:noProof/>
        </w:rPr>
        <w:lastRenderedPageBreak/>
        <w:drawing>
          <wp:inline distT="0" distB="0" distL="0" distR="0" wp14:anchorId="492C7206" wp14:editId="16F4AA10">
            <wp:extent cx="2095500" cy="2148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ial Order over Complex Arguments.jpg"/>
                    <pic:cNvPicPr/>
                  </pic:nvPicPr>
                  <pic:blipFill>
                    <a:blip r:embed="rId14">
                      <a:extLst>
                        <a:ext uri="{28A0092B-C50C-407E-A947-70E740481C1C}">
                          <a14:useLocalDpi xmlns:a14="http://schemas.microsoft.com/office/drawing/2010/main" val="0"/>
                        </a:ext>
                      </a:extLst>
                    </a:blip>
                    <a:stretch>
                      <a:fillRect/>
                    </a:stretch>
                  </pic:blipFill>
                  <pic:spPr>
                    <a:xfrm>
                      <a:off x="0" y="0"/>
                      <a:ext cx="2134681" cy="2189018"/>
                    </a:xfrm>
                    <a:prstGeom prst="rect">
                      <a:avLst/>
                    </a:prstGeom>
                  </pic:spPr>
                </pic:pic>
              </a:graphicData>
            </a:graphic>
          </wp:inline>
        </w:drawing>
      </w:r>
    </w:p>
    <w:p w14:paraId="7756F6E0" w14:textId="5E49DBA5" w:rsidR="00E056AC" w:rsidRPr="00856733" w:rsidRDefault="00E056AC" w:rsidP="00404262">
      <w:pPr>
        <w:spacing w:after="0" w:line="240" w:lineRule="auto"/>
        <w:jc w:val="center"/>
        <w:rPr>
          <w:rFonts w:ascii="Times New Roman" w:hAnsi="Times New Roman" w:cs="Times New Roman"/>
          <w:i/>
        </w:rPr>
      </w:pPr>
      <w:r w:rsidRPr="00856733">
        <w:rPr>
          <w:rFonts w:ascii="Times New Roman" w:hAnsi="Times New Roman" w:cs="Times New Roman"/>
          <w:i/>
        </w:rPr>
        <w:t>Diagram 5: Partial order over complex argument parts</w:t>
      </w:r>
    </w:p>
    <w:p w14:paraId="7A85688E" w14:textId="4F53ED16" w:rsidR="00C20802" w:rsidRPr="00856733" w:rsidRDefault="00C20802" w:rsidP="00404262">
      <w:pPr>
        <w:spacing w:after="0" w:line="240" w:lineRule="auto"/>
        <w:rPr>
          <w:rFonts w:ascii="Times New Roman" w:hAnsi="Times New Roman" w:cs="Times New Roman"/>
        </w:rPr>
      </w:pPr>
    </w:p>
    <w:p w14:paraId="34464EE0" w14:textId="3E10392A" w:rsidR="00E056AC" w:rsidRPr="00856733" w:rsidRDefault="002621F9" w:rsidP="00404262">
      <w:pPr>
        <w:spacing w:after="0" w:line="240" w:lineRule="auto"/>
        <w:rPr>
          <w:rFonts w:ascii="Times New Roman" w:hAnsi="Times New Roman" w:cs="Times New Roman"/>
        </w:rPr>
      </w:pPr>
      <w:r w:rsidRPr="00856733">
        <w:rPr>
          <w:rFonts w:ascii="Times New Roman" w:hAnsi="Times New Roman" w:cs="Times New Roman"/>
        </w:rPr>
        <w:t xml:space="preserve">The class </w:t>
      </w:r>
      <w:proofErr w:type="spellStart"/>
      <w:r w:rsidRPr="00856733">
        <w:rPr>
          <w:rFonts w:ascii="Times New Roman" w:hAnsi="Times New Roman" w:cs="Times New Roman"/>
        </w:rPr>
        <w:t>subconclusion</w:t>
      </w:r>
      <w:proofErr w:type="spellEnd"/>
      <w:r w:rsidRPr="00856733">
        <w:rPr>
          <w:rFonts w:ascii="Times New Roman" w:hAnsi="Times New Roman" w:cs="Times New Roman"/>
        </w:rPr>
        <w:t xml:space="preserve"> can then </w:t>
      </w:r>
      <w:r w:rsidR="00A660E3" w:rsidRPr="00856733">
        <w:rPr>
          <w:rFonts w:ascii="Times New Roman" w:hAnsi="Times New Roman" w:cs="Times New Roman"/>
        </w:rPr>
        <w:t xml:space="preserve">be </w:t>
      </w:r>
      <w:r w:rsidRPr="00856733">
        <w:rPr>
          <w:rFonts w:ascii="Times New Roman" w:hAnsi="Times New Roman" w:cs="Times New Roman"/>
        </w:rPr>
        <w:t>understood</w:t>
      </w:r>
      <w:r w:rsidR="00E056AC" w:rsidRPr="00856733">
        <w:rPr>
          <w:rFonts w:ascii="Times New Roman" w:hAnsi="Times New Roman" w:cs="Times New Roman"/>
        </w:rPr>
        <w:t xml:space="preserve"> as a statement that is an affirmed/accepted input to an act of inferring in an argument and affirmed/accepted output to an act of inferring in an argument distinc</w:t>
      </w:r>
      <w:r w:rsidR="00B41C15" w:rsidRPr="00856733">
        <w:rPr>
          <w:rFonts w:ascii="Times New Roman" w:hAnsi="Times New Roman" w:cs="Times New Roman"/>
        </w:rPr>
        <w:t xml:space="preserve">t from the first, where both arguments are parts </w:t>
      </w:r>
      <w:r w:rsidR="00A96CF4" w:rsidRPr="00856733">
        <w:rPr>
          <w:rFonts w:ascii="Times New Roman" w:hAnsi="Times New Roman" w:cs="Times New Roman"/>
        </w:rPr>
        <w:t>of s</w:t>
      </w:r>
      <w:r w:rsidR="009866D6" w:rsidRPr="00856733">
        <w:rPr>
          <w:rFonts w:ascii="Times New Roman" w:hAnsi="Times New Roman" w:cs="Times New Roman"/>
        </w:rPr>
        <w:t>ome complex argument. This</w:t>
      </w:r>
      <w:r w:rsidR="00A96CF4" w:rsidRPr="00856733">
        <w:rPr>
          <w:rFonts w:ascii="Times New Roman" w:hAnsi="Times New Roman" w:cs="Times New Roman"/>
        </w:rPr>
        <w:t xml:space="preserve"> definition of Complex Argument ensures any instance involves an act of inferring and has proper Argument parts each with their own act</w:t>
      </w:r>
      <w:r w:rsidRPr="00856733">
        <w:rPr>
          <w:rFonts w:ascii="Times New Roman" w:hAnsi="Times New Roman" w:cs="Times New Roman"/>
        </w:rPr>
        <w:t>s</w:t>
      </w:r>
      <w:r w:rsidR="00A96CF4" w:rsidRPr="00856733">
        <w:rPr>
          <w:rFonts w:ascii="Times New Roman" w:hAnsi="Times New Roman" w:cs="Times New Roman"/>
        </w:rPr>
        <w:t xml:space="preserve"> of inferring</w:t>
      </w:r>
      <w:r w:rsidR="009866D6" w:rsidRPr="00856733">
        <w:rPr>
          <w:rFonts w:ascii="Times New Roman" w:hAnsi="Times New Roman" w:cs="Times New Roman"/>
        </w:rPr>
        <w:t>, and hence, premises and conclusions</w:t>
      </w:r>
      <w:r w:rsidR="00A96CF4" w:rsidRPr="00856733">
        <w:rPr>
          <w:rFonts w:ascii="Times New Roman" w:hAnsi="Times New Roman" w:cs="Times New Roman"/>
        </w:rPr>
        <w:t xml:space="preserve">. </w:t>
      </w:r>
      <w:r w:rsidR="00311EFF" w:rsidRPr="00856733">
        <w:rPr>
          <w:rFonts w:ascii="Times New Roman" w:hAnsi="Times New Roman" w:cs="Times New Roman"/>
        </w:rPr>
        <w:t>Combined with</w:t>
      </w:r>
      <w:r w:rsidR="00A96CF4" w:rsidRPr="00856733">
        <w:rPr>
          <w:rFonts w:ascii="Times New Roman" w:hAnsi="Times New Roman" w:cs="Times New Roman"/>
        </w:rPr>
        <w:t xml:space="preserve"> the plausible commitment that each instance of Argument involves only </w:t>
      </w:r>
      <w:r w:rsidR="00A96CF4" w:rsidRPr="00856733">
        <w:rPr>
          <w:rFonts w:ascii="Times New Roman" w:hAnsi="Times New Roman" w:cs="Times New Roman"/>
          <w:i/>
        </w:rPr>
        <w:t>one</w:t>
      </w:r>
      <w:r w:rsidR="00A96CF4" w:rsidRPr="00856733">
        <w:rPr>
          <w:rFonts w:ascii="Times New Roman" w:hAnsi="Times New Roman" w:cs="Times New Roman"/>
        </w:rPr>
        <w:t xml:space="preserve"> conclusion, </w:t>
      </w:r>
      <w:r w:rsidR="00311EFF" w:rsidRPr="00856733">
        <w:rPr>
          <w:rFonts w:ascii="Times New Roman" w:hAnsi="Times New Roman" w:cs="Times New Roman"/>
        </w:rPr>
        <w:t>so that each component argument to a complex has its own conclusion, as does the complex argument of which they are parts,</w:t>
      </w:r>
      <w:r w:rsidR="00A96CF4" w:rsidRPr="00856733">
        <w:rPr>
          <w:rFonts w:ascii="Times New Roman" w:hAnsi="Times New Roman" w:cs="Times New Roman"/>
        </w:rPr>
        <w:t xml:space="preserve"> entails each instance of Complex Argument involves an instance of Subconclusion. </w:t>
      </w:r>
      <w:r w:rsidR="00A660E3" w:rsidRPr="00856733">
        <w:rPr>
          <w:rFonts w:ascii="Times New Roman" w:hAnsi="Times New Roman" w:cs="Times New Roman"/>
        </w:rPr>
        <w:t xml:space="preserve">Thus, our definition of </w:t>
      </w:r>
      <w:proofErr w:type="spellStart"/>
      <w:r w:rsidR="00A660E3" w:rsidRPr="00856733">
        <w:rPr>
          <w:rFonts w:ascii="Times New Roman" w:hAnsi="Times New Roman" w:cs="Times New Roman"/>
        </w:rPr>
        <w:t>subconclusion</w:t>
      </w:r>
      <w:proofErr w:type="spellEnd"/>
      <w:r w:rsidR="00A660E3" w:rsidRPr="00856733">
        <w:rPr>
          <w:rFonts w:ascii="Times New Roman" w:hAnsi="Times New Roman" w:cs="Times New Roman"/>
        </w:rPr>
        <w:t xml:space="preserve"> appeals to multiple arguments and the respective roles such statements play in them, as desired. </w:t>
      </w:r>
    </w:p>
    <w:p w14:paraId="2C4A0F08" w14:textId="7E0FC6D8" w:rsidR="00F3670D" w:rsidRPr="00856733" w:rsidRDefault="007F3AD1" w:rsidP="00CE4DBA">
      <w:pPr>
        <w:spacing w:after="0" w:line="240" w:lineRule="auto"/>
        <w:ind w:firstLine="720"/>
        <w:rPr>
          <w:rFonts w:ascii="Times New Roman" w:hAnsi="Times New Roman" w:cs="Times New Roman"/>
        </w:rPr>
      </w:pPr>
      <w:r w:rsidRPr="00856733">
        <w:rPr>
          <w:rFonts w:ascii="Times New Roman" w:hAnsi="Times New Roman" w:cs="Times New Roman"/>
        </w:rPr>
        <w:t>We</w:t>
      </w:r>
      <w:r w:rsidR="00723DCD" w:rsidRPr="00856733">
        <w:rPr>
          <w:rFonts w:ascii="Times New Roman" w:hAnsi="Times New Roman" w:cs="Times New Roman"/>
        </w:rPr>
        <w:t xml:space="preserve"> take care here to emphasize</w:t>
      </w:r>
      <w:r w:rsidR="008106DF" w:rsidRPr="00856733">
        <w:rPr>
          <w:rFonts w:ascii="Times New Roman" w:hAnsi="Times New Roman" w:cs="Times New Roman"/>
        </w:rPr>
        <w:t xml:space="preserve"> two</w:t>
      </w:r>
      <w:r w:rsidR="00723DCD" w:rsidRPr="00856733">
        <w:rPr>
          <w:rFonts w:ascii="Times New Roman" w:hAnsi="Times New Roman" w:cs="Times New Roman"/>
        </w:rPr>
        <w:t xml:space="preserve"> </w:t>
      </w:r>
      <w:r w:rsidR="008106DF" w:rsidRPr="00856733">
        <w:rPr>
          <w:rFonts w:ascii="Times New Roman" w:hAnsi="Times New Roman" w:cs="Times New Roman"/>
        </w:rPr>
        <w:t>features</w:t>
      </w:r>
      <w:r w:rsidR="00723DCD" w:rsidRPr="00856733">
        <w:rPr>
          <w:rFonts w:ascii="Times New Roman" w:hAnsi="Times New Roman" w:cs="Times New Roman"/>
        </w:rPr>
        <w:t xml:space="preserve"> of our commitments thus far</w:t>
      </w:r>
      <w:r w:rsidR="008106DF" w:rsidRPr="00856733">
        <w:rPr>
          <w:rFonts w:ascii="Times New Roman" w:hAnsi="Times New Roman" w:cs="Times New Roman"/>
        </w:rPr>
        <w:t>. First,</w:t>
      </w:r>
      <w:r w:rsidRPr="00856733">
        <w:rPr>
          <w:rFonts w:ascii="Times New Roman" w:hAnsi="Times New Roman" w:cs="Times New Roman"/>
        </w:rPr>
        <w:t xml:space="preserve"> </w:t>
      </w:r>
      <w:r w:rsidR="00723DCD" w:rsidRPr="00856733">
        <w:rPr>
          <w:rFonts w:ascii="Times New Roman" w:hAnsi="Times New Roman" w:cs="Times New Roman"/>
        </w:rPr>
        <w:t>assuming</w:t>
      </w:r>
      <w:r w:rsidR="001F5CE0" w:rsidRPr="00856733">
        <w:rPr>
          <w:rFonts w:ascii="Times New Roman" w:hAnsi="Times New Roman" w:cs="Times New Roman"/>
        </w:rPr>
        <w:t xml:space="preserve"> the following is an argument:</w:t>
      </w:r>
    </w:p>
    <w:p w14:paraId="0209EC88" w14:textId="77777777" w:rsidR="007F3AD1" w:rsidRPr="00856733" w:rsidRDefault="007F3AD1" w:rsidP="00404262">
      <w:pPr>
        <w:spacing w:after="0" w:line="240" w:lineRule="auto"/>
        <w:rPr>
          <w:rFonts w:ascii="Times New Roman" w:hAnsi="Times New Roman" w:cs="Times New Roman"/>
        </w:rPr>
      </w:pPr>
    </w:p>
    <w:p w14:paraId="5D0865C8" w14:textId="77777777" w:rsidR="007F3AD1" w:rsidRPr="00856733" w:rsidRDefault="007F3AD1" w:rsidP="00CE4DBA">
      <w:pPr>
        <w:pStyle w:val="ListParagraph"/>
        <w:numPr>
          <w:ilvl w:val="0"/>
          <w:numId w:val="11"/>
        </w:numPr>
        <w:spacing w:after="0" w:line="240" w:lineRule="auto"/>
        <w:ind w:left="0" w:firstLine="720"/>
        <w:rPr>
          <w:rFonts w:ascii="Times New Roman" w:hAnsi="Times New Roman" w:cs="Times New Roman"/>
        </w:rPr>
      </w:pPr>
      <w:r w:rsidRPr="00856733">
        <w:rPr>
          <w:rFonts w:ascii="Times New Roman" w:hAnsi="Times New Roman" w:cs="Times New Roman"/>
        </w:rPr>
        <w:t>If Andrew is in El Paso, then Andrew is in Madrid</w:t>
      </w:r>
    </w:p>
    <w:p w14:paraId="6E500D50" w14:textId="21E28A52" w:rsidR="007F3AD1" w:rsidRPr="00856733" w:rsidRDefault="007F3AD1" w:rsidP="00CE4DBA">
      <w:pPr>
        <w:pStyle w:val="ListParagraph"/>
        <w:numPr>
          <w:ilvl w:val="0"/>
          <w:numId w:val="11"/>
        </w:numPr>
        <w:spacing w:after="0" w:line="240" w:lineRule="auto"/>
        <w:ind w:left="0" w:firstLine="720"/>
        <w:rPr>
          <w:rFonts w:ascii="Times New Roman" w:hAnsi="Times New Roman" w:cs="Times New Roman"/>
        </w:rPr>
      </w:pPr>
      <w:r w:rsidRPr="00856733">
        <w:rPr>
          <w:rFonts w:ascii="Times New Roman" w:hAnsi="Times New Roman" w:cs="Times New Roman"/>
        </w:rPr>
        <w:t>Andrew is in El Paso</w:t>
      </w:r>
    </w:p>
    <w:p w14:paraId="101BB9A4" w14:textId="77777777" w:rsidR="007F3AD1" w:rsidRPr="00856733" w:rsidRDefault="007F3AD1" w:rsidP="00CE4DBA">
      <w:pPr>
        <w:pStyle w:val="ListParagraph"/>
        <w:numPr>
          <w:ilvl w:val="0"/>
          <w:numId w:val="11"/>
        </w:numPr>
        <w:spacing w:after="0" w:line="240" w:lineRule="auto"/>
        <w:ind w:left="0" w:firstLine="720"/>
        <w:rPr>
          <w:rFonts w:ascii="Times New Roman" w:hAnsi="Times New Roman" w:cs="Times New Roman"/>
        </w:rPr>
      </w:pPr>
      <w:r w:rsidRPr="00856733">
        <w:rPr>
          <w:rFonts w:ascii="Times New Roman" w:hAnsi="Times New Roman" w:cs="Times New Roman"/>
        </w:rPr>
        <w:t>If Andrew is in Madrid, then Andrew is in Spain</w:t>
      </w:r>
    </w:p>
    <w:p w14:paraId="24437959" w14:textId="77777777" w:rsidR="007F3AD1" w:rsidRPr="00856733" w:rsidRDefault="007F3AD1" w:rsidP="00CE4DBA">
      <w:pPr>
        <w:pStyle w:val="ListParagraph"/>
        <w:numPr>
          <w:ilvl w:val="0"/>
          <w:numId w:val="11"/>
        </w:numPr>
        <w:spacing w:after="0" w:line="240" w:lineRule="auto"/>
        <w:ind w:left="0" w:firstLine="720"/>
        <w:rPr>
          <w:rFonts w:ascii="Times New Roman" w:hAnsi="Times New Roman" w:cs="Times New Roman"/>
        </w:rPr>
      </w:pPr>
      <w:r w:rsidRPr="00856733">
        <w:rPr>
          <w:rFonts w:ascii="Times New Roman" w:hAnsi="Times New Roman" w:cs="Times New Roman"/>
        </w:rPr>
        <w:t>Hence, Andrew is in Spain</w:t>
      </w:r>
    </w:p>
    <w:p w14:paraId="3B72450A" w14:textId="77777777" w:rsidR="00F3670D" w:rsidRPr="00856733" w:rsidRDefault="00F3670D" w:rsidP="00404262">
      <w:pPr>
        <w:spacing w:after="0" w:line="240" w:lineRule="auto"/>
        <w:rPr>
          <w:rFonts w:ascii="Times New Roman" w:hAnsi="Times New Roman" w:cs="Times New Roman"/>
        </w:rPr>
      </w:pPr>
    </w:p>
    <w:p w14:paraId="3689196F" w14:textId="77777777" w:rsidR="00A660E3" w:rsidRPr="00856733" w:rsidRDefault="00723DCD" w:rsidP="00404262">
      <w:pPr>
        <w:spacing w:after="0" w:line="240" w:lineRule="auto"/>
        <w:rPr>
          <w:rFonts w:ascii="Times New Roman" w:hAnsi="Times New Roman" w:cs="Times New Roman"/>
        </w:rPr>
      </w:pPr>
      <w:r w:rsidRPr="00856733">
        <w:rPr>
          <w:rFonts w:ascii="Times New Roman" w:hAnsi="Times New Roman" w:cs="Times New Roman"/>
        </w:rPr>
        <w:t>Does not entail it is a</w:t>
      </w:r>
      <w:r w:rsidR="001F5CE0" w:rsidRPr="00856733">
        <w:rPr>
          <w:rFonts w:ascii="Times New Roman" w:hAnsi="Times New Roman" w:cs="Times New Roman"/>
        </w:rPr>
        <w:t xml:space="preserve"> </w:t>
      </w:r>
      <w:r w:rsidR="001F5CE0" w:rsidRPr="00856733">
        <w:rPr>
          <w:rFonts w:ascii="Times New Roman" w:hAnsi="Times New Roman" w:cs="Times New Roman"/>
          <w:i/>
        </w:rPr>
        <w:t>complex</w:t>
      </w:r>
      <w:r w:rsidRPr="00856733">
        <w:rPr>
          <w:rFonts w:ascii="Times New Roman" w:hAnsi="Times New Roman" w:cs="Times New Roman"/>
        </w:rPr>
        <w:t xml:space="preserve"> argument. For one, it is unclear how many acts of inferring are involved. Relatedly, it is not obvious this argument is decomposable into argument parts.</w:t>
      </w:r>
      <w:r w:rsidR="001F5CE0" w:rsidRPr="00856733">
        <w:rPr>
          <w:rFonts w:ascii="Times New Roman" w:hAnsi="Times New Roman" w:cs="Times New Roman"/>
        </w:rPr>
        <w:t xml:space="preserve"> </w:t>
      </w:r>
      <w:r w:rsidRPr="00856733">
        <w:rPr>
          <w:rFonts w:ascii="Times New Roman" w:hAnsi="Times New Roman" w:cs="Times New Roman"/>
        </w:rPr>
        <w:t>One may object, claiming</w:t>
      </w:r>
      <w:r w:rsidR="001F5CE0" w:rsidRPr="00856733">
        <w:rPr>
          <w:rFonts w:ascii="Times New Roman" w:hAnsi="Times New Roman" w:cs="Times New Roman"/>
        </w:rPr>
        <w:t xml:space="preserve"> (1) and (2) clearly entail the antecedent of line (</w:t>
      </w:r>
      <w:r w:rsidR="00A660E3" w:rsidRPr="00856733">
        <w:rPr>
          <w:rFonts w:ascii="Times New Roman" w:hAnsi="Times New Roman" w:cs="Times New Roman"/>
        </w:rPr>
        <w:t>3), call it (3*), which together clearly entail (4</w:t>
      </w:r>
      <w:r w:rsidR="009A7726" w:rsidRPr="00856733">
        <w:rPr>
          <w:rFonts w:ascii="Times New Roman" w:hAnsi="Times New Roman" w:cs="Times New Roman"/>
        </w:rPr>
        <w:t xml:space="preserve">). Hence, three arguments are exhibited implicitly in (1)-(4) which are intuitively parts of this argument, and which involve a statement as a </w:t>
      </w:r>
      <w:proofErr w:type="spellStart"/>
      <w:r w:rsidR="009A7726" w:rsidRPr="00856733">
        <w:rPr>
          <w:rFonts w:ascii="Times New Roman" w:hAnsi="Times New Roman" w:cs="Times New Roman"/>
        </w:rPr>
        <w:t>su</w:t>
      </w:r>
      <w:r w:rsidR="00A0294A" w:rsidRPr="00856733">
        <w:rPr>
          <w:rFonts w:ascii="Times New Roman" w:hAnsi="Times New Roman" w:cs="Times New Roman"/>
        </w:rPr>
        <w:t>bconclusion</w:t>
      </w:r>
      <w:proofErr w:type="spellEnd"/>
      <w:r w:rsidR="00A0294A" w:rsidRPr="00856733">
        <w:rPr>
          <w:rFonts w:ascii="Times New Roman" w:hAnsi="Times New Roman" w:cs="Times New Roman"/>
        </w:rPr>
        <w:t>. Hence, (1)-(4) is complex</w:t>
      </w:r>
      <w:r w:rsidR="009A7726" w:rsidRPr="00856733">
        <w:rPr>
          <w:rFonts w:ascii="Times New Roman" w:hAnsi="Times New Roman" w:cs="Times New Roman"/>
        </w:rPr>
        <w:t xml:space="preserve">. </w:t>
      </w:r>
      <w:r w:rsidR="00A660E3" w:rsidRPr="00856733">
        <w:rPr>
          <w:rFonts w:ascii="Times New Roman" w:hAnsi="Times New Roman" w:cs="Times New Roman"/>
        </w:rPr>
        <w:t>But t</w:t>
      </w:r>
      <w:r w:rsidR="009A7726" w:rsidRPr="00856733">
        <w:rPr>
          <w:rFonts w:ascii="Times New Roman" w:hAnsi="Times New Roman" w:cs="Times New Roman"/>
        </w:rPr>
        <w:t>his objection misunderstands the task of representing arguments with ontologies. (1)</w:t>
      </w:r>
      <w:proofErr w:type="gramStart"/>
      <w:r w:rsidR="009A7726" w:rsidRPr="00856733">
        <w:rPr>
          <w:rFonts w:ascii="Times New Roman" w:hAnsi="Times New Roman" w:cs="Times New Roman"/>
        </w:rPr>
        <w:t>-(</w:t>
      </w:r>
      <w:proofErr w:type="gramEnd"/>
      <w:r w:rsidR="009A7726" w:rsidRPr="00856733">
        <w:rPr>
          <w:rFonts w:ascii="Times New Roman" w:hAnsi="Times New Roman" w:cs="Times New Roman"/>
        </w:rPr>
        <w:t xml:space="preserve">4) and the assumed </w:t>
      </w:r>
      <w:r w:rsidR="009A7726" w:rsidRPr="00856733">
        <w:rPr>
          <w:rFonts w:ascii="Times New Roman" w:hAnsi="Times New Roman" w:cs="Times New Roman"/>
          <w:i/>
        </w:rPr>
        <w:t>act of inferring</w:t>
      </w:r>
      <w:r w:rsidR="009A7726" w:rsidRPr="00856733">
        <w:rPr>
          <w:rFonts w:ascii="Times New Roman" w:hAnsi="Times New Roman" w:cs="Times New Roman"/>
        </w:rPr>
        <w:t xml:space="preserve"> from (1)-(3) to (4) do not entail the existence of a further </w:t>
      </w:r>
      <w:r w:rsidR="009A7726" w:rsidRPr="00856733">
        <w:rPr>
          <w:rFonts w:ascii="Times New Roman" w:hAnsi="Times New Roman" w:cs="Times New Roman"/>
          <w:i/>
        </w:rPr>
        <w:t>act of inferring</w:t>
      </w:r>
      <w:r w:rsidR="009A7726" w:rsidRPr="00856733">
        <w:rPr>
          <w:rFonts w:ascii="Times New Roman" w:hAnsi="Times New Roman" w:cs="Times New Roman"/>
        </w:rPr>
        <w:t>, say, from (1)-(2) to (3*). Regardless of how obvious the step may seem, licensing normative corrections extends beyond our task of rep</w:t>
      </w:r>
      <w:r w:rsidR="00B24A1A" w:rsidRPr="00856733">
        <w:rPr>
          <w:rFonts w:ascii="Times New Roman" w:hAnsi="Times New Roman" w:cs="Times New Roman"/>
        </w:rPr>
        <w:t>resenting arguments. Yet without thi</w:t>
      </w:r>
      <w:r w:rsidR="00A0294A" w:rsidRPr="00856733">
        <w:rPr>
          <w:rFonts w:ascii="Times New Roman" w:hAnsi="Times New Roman" w:cs="Times New Roman"/>
        </w:rPr>
        <w:t>s addition, this argument is not obviously decomposable into</w:t>
      </w:r>
      <w:r w:rsidR="00B24A1A" w:rsidRPr="00856733">
        <w:rPr>
          <w:rFonts w:ascii="Times New Roman" w:hAnsi="Times New Roman" w:cs="Times New Roman"/>
        </w:rPr>
        <w:t xml:space="preserve"> argu</w:t>
      </w:r>
      <w:r w:rsidR="00A660E3" w:rsidRPr="00856733">
        <w:rPr>
          <w:rFonts w:ascii="Times New Roman" w:hAnsi="Times New Roman" w:cs="Times New Roman"/>
        </w:rPr>
        <w:t>ment parts, and if not, this argument</w:t>
      </w:r>
      <w:r w:rsidR="00B24A1A" w:rsidRPr="00856733">
        <w:rPr>
          <w:rFonts w:ascii="Times New Roman" w:hAnsi="Times New Roman" w:cs="Times New Roman"/>
        </w:rPr>
        <w:t xml:space="preserve"> is not complex.</w:t>
      </w:r>
      <w:r w:rsidR="008106DF" w:rsidRPr="00856733">
        <w:rPr>
          <w:rFonts w:ascii="Times New Roman" w:hAnsi="Times New Roman" w:cs="Times New Roman"/>
        </w:rPr>
        <w:t xml:space="preserve"> </w:t>
      </w:r>
    </w:p>
    <w:p w14:paraId="03B92205" w14:textId="44A197E8" w:rsidR="00D765D8" w:rsidRPr="00856733" w:rsidRDefault="008106DF" w:rsidP="00CE4DBA">
      <w:pPr>
        <w:spacing w:after="0" w:line="240" w:lineRule="auto"/>
        <w:ind w:firstLine="720"/>
        <w:rPr>
          <w:rFonts w:ascii="Times New Roman" w:hAnsi="Times New Roman" w:cs="Times New Roman"/>
        </w:rPr>
      </w:pPr>
      <w:r w:rsidRPr="00856733">
        <w:rPr>
          <w:rFonts w:ascii="Times New Roman" w:hAnsi="Times New Roman" w:cs="Times New Roman"/>
        </w:rPr>
        <w:t xml:space="preserve">Second, </w:t>
      </w:r>
      <w:proofErr w:type="spellStart"/>
      <w:r w:rsidR="00463EC4" w:rsidRPr="00856733">
        <w:rPr>
          <w:rFonts w:ascii="Times New Roman" w:hAnsi="Times New Roman" w:cs="Times New Roman"/>
        </w:rPr>
        <w:t>subconclusions</w:t>
      </w:r>
      <w:proofErr w:type="spellEnd"/>
      <w:r w:rsidR="00463EC4" w:rsidRPr="00856733">
        <w:rPr>
          <w:rFonts w:ascii="Times New Roman" w:hAnsi="Times New Roman" w:cs="Times New Roman"/>
        </w:rPr>
        <w:t xml:space="preserve"> interact with suppositions in a satisfying way on our proposal.</w:t>
      </w:r>
      <w:r w:rsidR="00563325" w:rsidRPr="00856733">
        <w:rPr>
          <w:rFonts w:ascii="Times New Roman" w:hAnsi="Times New Roman" w:cs="Times New Roman"/>
        </w:rPr>
        <w:t xml:space="preserve"> We illustrate</w:t>
      </w:r>
      <w:r w:rsidR="0006202B" w:rsidRPr="00856733">
        <w:rPr>
          <w:rFonts w:ascii="Times New Roman" w:hAnsi="Times New Roman" w:cs="Times New Roman"/>
        </w:rPr>
        <w:t xml:space="preserve"> by returning to our example argument involving a supposition, which we may characterize as complex:</w:t>
      </w:r>
    </w:p>
    <w:p w14:paraId="02266C01" w14:textId="77777777" w:rsidR="00D765D8" w:rsidRPr="00856733" w:rsidRDefault="00D765D8" w:rsidP="00404262">
      <w:pPr>
        <w:spacing w:after="0" w:line="240" w:lineRule="auto"/>
        <w:rPr>
          <w:rFonts w:ascii="Times New Roman" w:hAnsi="Times New Roman" w:cs="Times New Roman"/>
        </w:rPr>
      </w:pPr>
    </w:p>
    <w:p w14:paraId="77281992" w14:textId="77777777" w:rsidR="00D765D8" w:rsidRPr="00856733" w:rsidRDefault="00D765D8" w:rsidP="00404262">
      <w:pPr>
        <w:pStyle w:val="ListParagraph"/>
        <w:numPr>
          <w:ilvl w:val="0"/>
          <w:numId w:val="15"/>
        </w:numPr>
        <w:spacing w:after="0" w:line="240" w:lineRule="auto"/>
        <w:ind w:left="0" w:firstLine="0"/>
        <w:rPr>
          <w:rFonts w:ascii="Times New Roman" w:hAnsi="Times New Roman" w:cs="Times New Roman"/>
        </w:rPr>
      </w:pPr>
      <w:r w:rsidRPr="00856733">
        <w:rPr>
          <w:rFonts w:ascii="Times New Roman" w:hAnsi="Times New Roman" w:cs="Times New Roman"/>
        </w:rPr>
        <w:t>If Andrew is in El Paso, then Andrew is in Madrid and Andrew is in Spain</w:t>
      </w:r>
    </w:p>
    <w:p w14:paraId="586A0021" w14:textId="77777777" w:rsidR="00D765D8" w:rsidRPr="00856733" w:rsidRDefault="00D765D8" w:rsidP="00404262">
      <w:pPr>
        <w:pStyle w:val="ListParagraph"/>
        <w:numPr>
          <w:ilvl w:val="0"/>
          <w:numId w:val="15"/>
        </w:numPr>
        <w:spacing w:after="0" w:line="240" w:lineRule="auto"/>
        <w:ind w:left="0" w:firstLine="0"/>
        <w:rPr>
          <w:rFonts w:ascii="Times New Roman" w:hAnsi="Times New Roman" w:cs="Times New Roman"/>
        </w:rPr>
      </w:pPr>
      <w:r w:rsidRPr="00856733">
        <w:rPr>
          <w:rFonts w:ascii="Times New Roman" w:hAnsi="Times New Roman" w:cs="Times New Roman"/>
        </w:rPr>
        <w:t xml:space="preserve">SUPPOSE </w:t>
      </w:r>
      <w:r w:rsidRPr="00856733">
        <w:rPr>
          <w:rFonts w:ascii="Times New Roman" w:hAnsi="Times New Roman" w:cs="Times New Roman"/>
          <w:b/>
        </w:rPr>
        <w:t>|</w:t>
      </w:r>
      <w:r w:rsidRPr="00856733">
        <w:rPr>
          <w:rFonts w:ascii="Times New Roman" w:hAnsi="Times New Roman" w:cs="Times New Roman"/>
        </w:rPr>
        <w:t xml:space="preserve"> Andrew is in El Paso</w:t>
      </w:r>
    </w:p>
    <w:p w14:paraId="7593E932" w14:textId="77777777" w:rsidR="00D765D8" w:rsidRPr="00856733" w:rsidRDefault="00D765D8" w:rsidP="00404262">
      <w:pPr>
        <w:pStyle w:val="ListParagraph"/>
        <w:numPr>
          <w:ilvl w:val="0"/>
          <w:numId w:val="15"/>
        </w:numPr>
        <w:spacing w:after="0" w:line="240" w:lineRule="auto"/>
        <w:ind w:left="0" w:firstLine="0"/>
        <w:rPr>
          <w:rFonts w:ascii="Times New Roman" w:hAnsi="Times New Roman" w:cs="Times New Roman"/>
        </w:rPr>
      </w:pPr>
      <w:r w:rsidRPr="00856733">
        <w:rPr>
          <w:rFonts w:ascii="Times New Roman" w:hAnsi="Times New Roman" w:cs="Times New Roman"/>
        </w:rPr>
        <w:t xml:space="preserve">                  </w:t>
      </w:r>
      <w:r w:rsidRPr="00856733">
        <w:rPr>
          <w:rFonts w:ascii="Times New Roman" w:hAnsi="Times New Roman" w:cs="Times New Roman"/>
          <w:b/>
        </w:rPr>
        <w:t>|</w:t>
      </w:r>
      <w:r w:rsidRPr="00856733">
        <w:rPr>
          <w:rFonts w:ascii="Times New Roman" w:hAnsi="Times New Roman" w:cs="Times New Roman"/>
        </w:rPr>
        <w:t xml:space="preserve"> Hence, Andrew is in Madrid and Andrew is in Spain</w:t>
      </w:r>
    </w:p>
    <w:p w14:paraId="466622FE" w14:textId="77777777" w:rsidR="00D765D8" w:rsidRPr="00856733" w:rsidRDefault="00D765D8" w:rsidP="00404262">
      <w:pPr>
        <w:pStyle w:val="ListParagraph"/>
        <w:numPr>
          <w:ilvl w:val="0"/>
          <w:numId w:val="15"/>
        </w:numPr>
        <w:spacing w:after="0" w:line="240" w:lineRule="auto"/>
        <w:ind w:left="0" w:firstLine="0"/>
        <w:rPr>
          <w:rFonts w:ascii="Times New Roman" w:hAnsi="Times New Roman" w:cs="Times New Roman"/>
        </w:rPr>
      </w:pPr>
      <w:r w:rsidRPr="00856733">
        <w:rPr>
          <w:rFonts w:ascii="Times New Roman" w:hAnsi="Times New Roman" w:cs="Times New Roman"/>
        </w:rPr>
        <w:t xml:space="preserve">                  </w:t>
      </w:r>
      <w:r w:rsidRPr="00856733">
        <w:rPr>
          <w:rFonts w:ascii="Times New Roman" w:hAnsi="Times New Roman" w:cs="Times New Roman"/>
          <w:b/>
        </w:rPr>
        <w:t>|</w:t>
      </w:r>
      <w:r w:rsidRPr="00856733">
        <w:rPr>
          <w:rFonts w:ascii="Times New Roman" w:hAnsi="Times New Roman" w:cs="Times New Roman"/>
        </w:rPr>
        <w:t xml:space="preserve"> Hence, Andrew is in Spain</w:t>
      </w:r>
    </w:p>
    <w:p w14:paraId="57593F9E" w14:textId="77777777" w:rsidR="00D765D8" w:rsidRPr="00856733" w:rsidRDefault="00D765D8" w:rsidP="00404262">
      <w:pPr>
        <w:pStyle w:val="ListParagraph"/>
        <w:numPr>
          <w:ilvl w:val="0"/>
          <w:numId w:val="15"/>
        </w:numPr>
        <w:spacing w:after="0" w:line="240" w:lineRule="auto"/>
        <w:ind w:left="0" w:firstLine="0"/>
        <w:rPr>
          <w:rFonts w:ascii="Times New Roman" w:hAnsi="Times New Roman" w:cs="Times New Roman"/>
        </w:rPr>
      </w:pPr>
      <w:r w:rsidRPr="00856733">
        <w:rPr>
          <w:rFonts w:ascii="Times New Roman" w:hAnsi="Times New Roman" w:cs="Times New Roman"/>
        </w:rPr>
        <w:t>Hence, if Andrew is in El Paso, then Andrew is in Spain</w:t>
      </w:r>
    </w:p>
    <w:p w14:paraId="170A1B3D" w14:textId="77777777" w:rsidR="00D765D8" w:rsidRPr="00856733" w:rsidRDefault="00D765D8" w:rsidP="00404262">
      <w:pPr>
        <w:spacing w:after="0" w:line="240" w:lineRule="auto"/>
        <w:rPr>
          <w:rFonts w:ascii="Times New Roman" w:hAnsi="Times New Roman" w:cs="Times New Roman"/>
        </w:rPr>
      </w:pPr>
    </w:p>
    <w:p w14:paraId="5C35013C" w14:textId="4B60CB2A" w:rsidR="00D765D8" w:rsidRPr="00856733" w:rsidRDefault="0006202B" w:rsidP="00404262">
      <w:pPr>
        <w:spacing w:after="0" w:line="240" w:lineRule="auto"/>
        <w:rPr>
          <w:rFonts w:ascii="Times New Roman" w:hAnsi="Times New Roman" w:cs="Times New Roman"/>
        </w:rPr>
      </w:pPr>
      <w:r w:rsidRPr="00856733">
        <w:rPr>
          <w:rFonts w:ascii="Times New Roman" w:hAnsi="Times New Roman" w:cs="Times New Roman"/>
        </w:rPr>
        <w:t>Here we have three arguments</w:t>
      </w:r>
      <w:r w:rsidR="00D765D8" w:rsidRPr="00856733">
        <w:rPr>
          <w:rFonts w:ascii="Times New Roman" w:hAnsi="Times New Roman" w:cs="Times New Roman"/>
        </w:rPr>
        <w:t xml:space="preserve">. First, from (1) and (2) to (3); second, from (3) to (4); third, from (1)-(4) to (5). Call the first, again, Simple-A, the second Simple-B, and the third C. Clearly Simple-A and Simple-B are parts of C. Clearly too we have </w:t>
      </w:r>
      <w:proofErr w:type="spellStart"/>
      <w:r w:rsidR="00D765D8" w:rsidRPr="00856733">
        <w:rPr>
          <w:rFonts w:ascii="Times New Roman" w:hAnsi="Times New Roman" w:cs="Times New Roman"/>
        </w:rPr>
        <w:t>subconclusions</w:t>
      </w:r>
      <w:proofErr w:type="spellEnd"/>
      <w:r w:rsidR="00D765D8" w:rsidRPr="00856733">
        <w:rPr>
          <w:rFonts w:ascii="Times New Roman" w:hAnsi="Times New Roman" w:cs="Times New Roman"/>
        </w:rPr>
        <w:t xml:space="preserve"> on (3) and (4). With respect to Simple-A, (3) is the conclusion, and with respect to Simple-B and C, (3) is a premise. On the other hand, with respect to Simple-B, (4) is the conclusion, and with respect to C, (4) is a premise. </w:t>
      </w:r>
      <w:r w:rsidR="00563325" w:rsidRPr="00856733">
        <w:rPr>
          <w:rFonts w:ascii="Times New Roman" w:hAnsi="Times New Roman" w:cs="Times New Roman"/>
        </w:rPr>
        <w:t xml:space="preserve">Hence, both (3) and (4) are </w:t>
      </w:r>
      <w:proofErr w:type="spellStart"/>
      <w:r w:rsidR="00563325" w:rsidRPr="00856733">
        <w:rPr>
          <w:rFonts w:ascii="Times New Roman" w:hAnsi="Times New Roman" w:cs="Times New Roman"/>
        </w:rPr>
        <w:t>subconclusions</w:t>
      </w:r>
      <w:proofErr w:type="spellEnd"/>
      <w:r w:rsidR="00563325" w:rsidRPr="00856733">
        <w:rPr>
          <w:rFonts w:ascii="Times New Roman" w:hAnsi="Times New Roman" w:cs="Times New Roman"/>
        </w:rPr>
        <w:t>. Moreover</w:t>
      </w:r>
      <w:r w:rsidRPr="00856733">
        <w:rPr>
          <w:rFonts w:ascii="Times New Roman" w:hAnsi="Times New Roman" w:cs="Times New Roman"/>
        </w:rPr>
        <w:t>, with respect to Simp</w:t>
      </w:r>
      <w:r w:rsidR="00581A43" w:rsidRPr="00856733">
        <w:rPr>
          <w:rFonts w:ascii="Times New Roman" w:hAnsi="Times New Roman" w:cs="Times New Roman"/>
        </w:rPr>
        <w:t xml:space="preserve">le-A, (3) is plausibly understood as accepted, as </w:t>
      </w:r>
      <w:r w:rsidR="00563325" w:rsidRPr="00856733">
        <w:rPr>
          <w:rFonts w:ascii="Times New Roman" w:hAnsi="Times New Roman" w:cs="Times New Roman"/>
        </w:rPr>
        <w:t xml:space="preserve">is </w:t>
      </w:r>
      <w:r w:rsidR="00A660E3" w:rsidRPr="00856733">
        <w:rPr>
          <w:rFonts w:ascii="Times New Roman" w:hAnsi="Times New Roman" w:cs="Times New Roman"/>
        </w:rPr>
        <w:t>(4)</w:t>
      </w:r>
      <w:r w:rsidR="00F146C7" w:rsidRPr="00856733">
        <w:rPr>
          <w:rFonts w:ascii="Times New Roman" w:hAnsi="Times New Roman" w:cs="Times New Roman"/>
        </w:rPr>
        <w:t xml:space="preserve"> with respect to Simple-B, and as are both</w:t>
      </w:r>
      <w:r w:rsidR="00563325" w:rsidRPr="00856733">
        <w:rPr>
          <w:rFonts w:ascii="Times New Roman" w:hAnsi="Times New Roman" w:cs="Times New Roman"/>
        </w:rPr>
        <w:t xml:space="preserve"> (3) a</w:t>
      </w:r>
      <w:r w:rsidR="00F146C7" w:rsidRPr="00856733">
        <w:rPr>
          <w:rFonts w:ascii="Times New Roman" w:hAnsi="Times New Roman" w:cs="Times New Roman"/>
        </w:rPr>
        <w:t>nd (4) with respect to C</w:t>
      </w:r>
      <w:r w:rsidR="00463EC4" w:rsidRPr="00856733">
        <w:rPr>
          <w:rFonts w:ascii="Times New Roman" w:hAnsi="Times New Roman" w:cs="Times New Roman"/>
        </w:rPr>
        <w:t xml:space="preserve">. Then much like our characterization of conclusions, </w:t>
      </w:r>
      <w:proofErr w:type="spellStart"/>
      <w:r w:rsidR="00463EC4" w:rsidRPr="00856733">
        <w:rPr>
          <w:rFonts w:ascii="Times New Roman" w:hAnsi="Times New Roman" w:cs="Times New Roman"/>
        </w:rPr>
        <w:t>subconclusions</w:t>
      </w:r>
      <w:proofErr w:type="spellEnd"/>
      <w:r w:rsidR="00463EC4" w:rsidRPr="00856733">
        <w:rPr>
          <w:rFonts w:ascii="Times New Roman" w:hAnsi="Times New Roman" w:cs="Times New Roman"/>
        </w:rPr>
        <w:t xml:space="preserve"> may be acce</w:t>
      </w:r>
      <w:r w:rsidR="00F146C7" w:rsidRPr="00856733">
        <w:rPr>
          <w:rFonts w:ascii="Times New Roman" w:hAnsi="Times New Roman" w:cs="Times New Roman"/>
        </w:rPr>
        <w:t>pted as in this complex argument</w:t>
      </w:r>
      <w:r w:rsidR="00463EC4" w:rsidRPr="00856733">
        <w:rPr>
          <w:rFonts w:ascii="Times New Roman" w:hAnsi="Times New Roman" w:cs="Times New Roman"/>
        </w:rPr>
        <w:t>, or affirmed as in</w:t>
      </w:r>
      <w:r w:rsidR="00F146C7" w:rsidRPr="00856733">
        <w:rPr>
          <w:rFonts w:ascii="Times New Roman" w:hAnsi="Times New Roman" w:cs="Times New Roman"/>
        </w:rPr>
        <w:t xml:space="preserve"> the example with which we began this section</w:t>
      </w:r>
      <w:r w:rsidR="00463EC4" w:rsidRPr="00856733">
        <w:rPr>
          <w:rFonts w:ascii="Times New Roman" w:hAnsi="Times New Roman" w:cs="Times New Roman"/>
        </w:rPr>
        <w:t xml:space="preserve">. </w:t>
      </w:r>
    </w:p>
    <w:p w14:paraId="00C3A304" w14:textId="77777777" w:rsidR="00001CD6" w:rsidRPr="00856733" w:rsidRDefault="00001CD6" w:rsidP="00404262">
      <w:pPr>
        <w:spacing w:after="0" w:line="240" w:lineRule="auto"/>
        <w:rPr>
          <w:rFonts w:ascii="Times New Roman" w:hAnsi="Times New Roman" w:cs="Times New Roman"/>
        </w:rPr>
      </w:pPr>
    </w:p>
    <w:p w14:paraId="6C5189C5" w14:textId="53DF7985" w:rsidR="00001CD6" w:rsidRPr="00856733" w:rsidRDefault="00814AD1" w:rsidP="00404262">
      <w:pPr>
        <w:spacing w:after="0" w:line="240" w:lineRule="auto"/>
        <w:rPr>
          <w:rFonts w:ascii="Times New Roman" w:hAnsi="Times New Roman" w:cs="Times New Roman"/>
          <w:i/>
        </w:rPr>
      </w:pPr>
      <w:r w:rsidRPr="00856733">
        <w:rPr>
          <w:rFonts w:ascii="Times New Roman" w:hAnsi="Times New Roman" w:cs="Times New Roman"/>
          <w:i/>
        </w:rPr>
        <w:t>Revisiting Arguments</w:t>
      </w:r>
    </w:p>
    <w:p w14:paraId="3E4227C1" w14:textId="77777777" w:rsidR="00001CD6" w:rsidRPr="00856733" w:rsidRDefault="00001CD6" w:rsidP="00404262">
      <w:pPr>
        <w:spacing w:after="0" w:line="240" w:lineRule="auto"/>
        <w:rPr>
          <w:rFonts w:ascii="Times New Roman" w:hAnsi="Times New Roman" w:cs="Times New Roman"/>
        </w:rPr>
      </w:pPr>
    </w:p>
    <w:p w14:paraId="07685FC7" w14:textId="244B63A9" w:rsidR="00001CD6" w:rsidRPr="00856733" w:rsidRDefault="00814AD1" w:rsidP="00404262">
      <w:pPr>
        <w:spacing w:after="0" w:line="240" w:lineRule="auto"/>
        <w:rPr>
          <w:rFonts w:ascii="Times New Roman" w:hAnsi="Times New Roman" w:cs="Times New Roman"/>
        </w:rPr>
      </w:pPr>
      <w:r w:rsidRPr="00856733">
        <w:rPr>
          <w:rFonts w:ascii="Times New Roman" w:hAnsi="Times New Roman" w:cs="Times New Roman"/>
        </w:rPr>
        <w:t>We observed earlier</w:t>
      </w:r>
      <w:r w:rsidR="00866328" w:rsidRPr="00856733">
        <w:rPr>
          <w:rFonts w:ascii="Times New Roman" w:hAnsi="Times New Roman" w:cs="Times New Roman"/>
        </w:rPr>
        <w:t xml:space="preserve"> p</w:t>
      </w:r>
      <w:r w:rsidR="00CE4DBA" w:rsidRPr="00856733">
        <w:rPr>
          <w:rFonts w:ascii="Times New Roman" w:hAnsi="Times New Roman" w:cs="Times New Roman"/>
        </w:rPr>
        <w:t>remises</w:t>
      </w:r>
      <w:r w:rsidR="00381E48" w:rsidRPr="00856733">
        <w:rPr>
          <w:rFonts w:ascii="Times New Roman" w:hAnsi="Times New Roman" w:cs="Times New Roman"/>
        </w:rPr>
        <w:t xml:space="preserve"> </w:t>
      </w:r>
      <w:r w:rsidR="00866328" w:rsidRPr="00856733">
        <w:rPr>
          <w:rFonts w:ascii="Times New Roman" w:hAnsi="Times New Roman" w:cs="Times New Roman"/>
        </w:rPr>
        <w:t>and conclusions are</w:t>
      </w:r>
      <w:r w:rsidRPr="00856733">
        <w:rPr>
          <w:rFonts w:ascii="Times New Roman" w:hAnsi="Times New Roman" w:cs="Times New Roman"/>
        </w:rPr>
        <w:t xml:space="preserve"> intuitively</w:t>
      </w:r>
      <w:r w:rsidR="00001CD6" w:rsidRPr="00856733">
        <w:rPr>
          <w:rFonts w:ascii="Times New Roman" w:hAnsi="Times New Roman" w:cs="Times New Roman"/>
        </w:rPr>
        <w:t xml:space="preserve"> relativized to </w:t>
      </w:r>
      <w:r w:rsidR="00381E48" w:rsidRPr="00856733">
        <w:rPr>
          <w:rFonts w:ascii="Times New Roman" w:hAnsi="Times New Roman" w:cs="Times New Roman"/>
        </w:rPr>
        <w:t>arguments.</w:t>
      </w:r>
      <w:r w:rsidR="00866328" w:rsidRPr="00856733">
        <w:rPr>
          <w:rFonts w:ascii="Times New Roman" w:hAnsi="Times New Roman" w:cs="Times New Roman"/>
        </w:rPr>
        <w:t xml:space="preserve"> We may add </w:t>
      </w:r>
      <w:r w:rsidR="00CE4DBA" w:rsidRPr="00856733">
        <w:rPr>
          <w:rFonts w:ascii="Times New Roman" w:hAnsi="Times New Roman" w:cs="Times New Roman"/>
        </w:rPr>
        <w:t xml:space="preserve">suppositions and </w:t>
      </w:r>
      <w:proofErr w:type="spellStart"/>
      <w:r w:rsidR="00866328" w:rsidRPr="00856733">
        <w:rPr>
          <w:rFonts w:ascii="Times New Roman" w:hAnsi="Times New Roman" w:cs="Times New Roman"/>
        </w:rPr>
        <w:t>subconclusions</w:t>
      </w:r>
      <w:proofErr w:type="spellEnd"/>
      <w:r w:rsidR="00866328" w:rsidRPr="00856733">
        <w:rPr>
          <w:rFonts w:ascii="Times New Roman" w:hAnsi="Times New Roman" w:cs="Times New Roman"/>
        </w:rPr>
        <w:t xml:space="preserve"> are </w:t>
      </w:r>
      <w:r w:rsidR="00CE4DBA" w:rsidRPr="00856733">
        <w:rPr>
          <w:rFonts w:ascii="Times New Roman" w:hAnsi="Times New Roman" w:cs="Times New Roman"/>
        </w:rPr>
        <w:t xml:space="preserve">intuitively </w:t>
      </w:r>
      <w:r w:rsidR="00866328" w:rsidRPr="00856733">
        <w:rPr>
          <w:rFonts w:ascii="Times New Roman" w:hAnsi="Times New Roman" w:cs="Times New Roman"/>
        </w:rPr>
        <w:t>relativized to arguments as well.</w:t>
      </w:r>
      <w:r w:rsidR="00381E48" w:rsidRPr="00856733">
        <w:rPr>
          <w:rFonts w:ascii="Times New Roman" w:hAnsi="Times New Roman" w:cs="Times New Roman"/>
        </w:rPr>
        <w:t xml:space="preserve"> </w:t>
      </w:r>
      <w:r w:rsidR="003E228E" w:rsidRPr="00856733">
        <w:rPr>
          <w:rFonts w:ascii="Times New Roman" w:hAnsi="Times New Roman" w:cs="Times New Roman"/>
        </w:rPr>
        <w:t xml:space="preserve">We capture this with the relation </w:t>
      </w:r>
      <w:r w:rsidR="003E228E" w:rsidRPr="00856733">
        <w:rPr>
          <w:rFonts w:ascii="Times New Roman" w:hAnsi="Times New Roman" w:cs="Times New Roman"/>
          <w:i/>
        </w:rPr>
        <w:t>has argument context</w:t>
      </w:r>
      <w:r w:rsidR="003E228E" w:rsidRPr="00856733">
        <w:rPr>
          <w:rFonts w:ascii="Times New Roman" w:hAnsi="Times New Roman" w:cs="Times New Roman"/>
        </w:rPr>
        <w:t xml:space="preserve"> holding between premises, suppositions, conclusions, or </w:t>
      </w:r>
      <w:proofErr w:type="spellStart"/>
      <w:r w:rsidR="003E228E" w:rsidRPr="00856733">
        <w:rPr>
          <w:rFonts w:ascii="Times New Roman" w:hAnsi="Times New Roman" w:cs="Times New Roman"/>
        </w:rPr>
        <w:t>subconclusions</w:t>
      </w:r>
      <w:proofErr w:type="spellEnd"/>
      <w:r w:rsidR="003E228E" w:rsidRPr="00856733">
        <w:rPr>
          <w:rFonts w:ascii="Times New Roman" w:hAnsi="Times New Roman" w:cs="Times New Roman"/>
        </w:rPr>
        <w:t xml:space="preserve">, and arguments. </w:t>
      </w:r>
      <w:r w:rsidR="00001CD6" w:rsidRPr="00856733">
        <w:rPr>
          <w:rFonts w:ascii="Times New Roman" w:hAnsi="Times New Roman" w:cs="Times New Roman"/>
        </w:rPr>
        <w:t>In the case of premises, sup</w:t>
      </w:r>
      <w:r w:rsidRPr="00856733">
        <w:rPr>
          <w:rFonts w:ascii="Times New Roman" w:hAnsi="Times New Roman" w:cs="Times New Roman"/>
        </w:rPr>
        <w:t>positions, and conclusion</w:t>
      </w:r>
      <w:r w:rsidR="003E228E" w:rsidRPr="00856733">
        <w:rPr>
          <w:rFonts w:ascii="Times New Roman" w:hAnsi="Times New Roman" w:cs="Times New Roman"/>
        </w:rPr>
        <w:t>s, an argument context is</w:t>
      </w:r>
      <w:r w:rsidRPr="00856733">
        <w:rPr>
          <w:rFonts w:ascii="Times New Roman" w:hAnsi="Times New Roman" w:cs="Times New Roman"/>
        </w:rPr>
        <w:t xml:space="preserve"> unique</w:t>
      </w:r>
      <w:r w:rsidR="00001CD6" w:rsidRPr="00856733">
        <w:rPr>
          <w:rFonts w:ascii="Times New Roman" w:hAnsi="Times New Roman" w:cs="Times New Roman"/>
        </w:rPr>
        <w:t xml:space="preserve">. </w:t>
      </w:r>
      <w:r w:rsidR="00381E48" w:rsidRPr="00856733">
        <w:rPr>
          <w:rFonts w:ascii="Times New Roman" w:hAnsi="Times New Roman" w:cs="Times New Roman"/>
        </w:rPr>
        <w:t>For example, a given premise has one and only one argument context.</w:t>
      </w:r>
      <w:r w:rsidR="00001CD6" w:rsidRPr="00856733">
        <w:rPr>
          <w:rFonts w:ascii="Times New Roman" w:hAnsi="Times New Roman" w:cs="Times New Roman"/>
        </w:rPr>
        <w:t xml:space="preserve"> Similar remarks apply to suppositions and conclusions.</w:t>
      </w:r>
      <w:r w:rsidRPr="00856733">
        <w:rPr>
          <w:rFonts w:ascii="Times New Roman" w:hAnsi="Times New Roman" w:cs="Times New Roman"/>
        </w:rPr>
        <w:t xml:space="preserve"> While t</w:t>
      </w:r>
      <w:r w:rsidR="00381E48" w:rsidRPr="00856733">
        <w:rPr>
          <w:rFonts w:ascii="Times New Roman" w:hAnsi="Times New Roman" w:cs="Times New Roman"/>
        </w:rPr>
        <w:t>his entails that</w:t>
      </w:r>
      <w:r w:rsidR="00001CD6" w:rsidRPr="00856733">
        <w:rPr>
          <w:rFonts w:ascii="Times New Roman" w:hAnsi="Times New Roman" w:cs="Times New Roman"/>
        </w:rPr>
        <w:t>, say,</w:t>
      </w:r>
      <w:r w:rsidR="00381E48" w:rsidRPr="00856733">
        <w:rPr>
          <w:rFonts w:ascii="Times New Roman" w:hAnsi="Times New Roman" w:cs="Times New Roman"/>
        </w:rPr>
        <w:t xml:space="preserve"> a premise in one argument cannot be identical to a premise in a different argu</w:t>
      </w:r>
      <w:r w:rsidRPr="00856733">
        <w:rPr>
          <w:rFonts w:ascii="Times New Roman" w:hAnsi="Times New Roman" w:cs="Times New Roman"/>
        </w:rPr>
        <w:t>ment, the consequence is a feature</w:t>
      </w:r>
      <w:r w:rsidR="00001CD6" w:rsidRPr="00856733">
        <w:rPr>
          <w:rFonts w:ascii="Times New Roman" w:hAnsi="Times New Roman" w:cs="Times New Roman"/>
        </w:rPr>
        <w:t xml:space="preserve"> not a bug. A</w:t>
      </w:r>
      <w:r w:rsidR="00CB4DB0" w:rsidRPr="00856733">
        <w:rPr>
          <w:rFonts w:ascii="Times New Roman" w:hAnsi="Times New Roman" w:cs="Times New Roman"/>
        </w:rPr>
        <w:t xml:space="preserve"> statement itself </w:t>
      </w:r>
      <w:r w:rsidR="00CB4DB0" w:rsidRPr="00856733">
        <w:rPr>
          <w:rFonts w:ascii="Times New Roman" w:hAnsi="Times New Roman" w:cs="Times New Roman"/>
          <w:i/>
        </w:rPr>
        <w:t>can</w:t>
      </w:r>
      <w:r w:rsidR="00CB4DB0" w:rsidRPr="00856733">
        <w:rPr>
          <w:rFonts w:ascii="Times New Roman" w:hAnsi="Times New Roman" w:cs="Times New Roman"/>
        </w:rPr>
        <w:t xml:space="preserve"> be identic</w:t>
      </w:r>
      <w:r w:rsidR="00001CD6" w:rsidRPr="00856733">
        <w:rPr>
          <w:rFonts w:ascii="Times New Roman" w:hAnsi="Times New Roman" w:cs="Times New Roman"/>
        </w:rPr>
        <w:t>al across arguments, even if its role is not</w:t>
      </w:r>
      <w:r w:rsidR="00CB4DB0" w:rsidRPr="00856733">
        <w:rPr>
          <w:rFonts w:ascii="Times New Roman" w:hAnsi="Times New Roman" w:cs="Times New Roman"/>
        </w:rPr>
        <w:t>. Thus, while we cannot</w:t>
      </w:r>
      <w:r w:rsidRPr="00856733">
        <w:rPr>
          <w:rFonts w:ascii="Times New Roman" w:hAnsi="Times New Roman" w:cs="Times New Roman"/>
        </w:rPr>
        <w:t>,</w:t>
      </w:r>
      <w:r w:rsidR="00CB4DB0" w:rsidRPr="00856733">
        <w:rPr>
          <w:rFonts w:ascii="Times New Roman" w:hAnsi="Times New Roman" w:cs="Times New Roman"/>
        </w:rPr>
        <w:t xml:space="preserve"> strictly speaking</w:t>
      </w:r>
      <w:r w:rsidRPr="00856733">
        <w:rPr>
          <w:rFonts w:ascii="Times New Roman" w:hAnsi="Times New Roman" w:cs="Times New Roman"/>
        </w:rPr>
        <w:t>,</w:t>
      </w:r>
      <w:r w:rsidR="00CB4DB0" w:rsidRPr="00856733">
        <w:rPr>
          <w:rFonts w:ascii="Times New Roman" w:hAnsi="Times New Roman" w:cs="Times New Roman"/>
        </w:rPr>
        <w:t xml:space="preserve"> say two arguments share a premise, we can still say the same statement is a premise in tw</w:t>
      </w:r>
      <w:r w:rsidR="003F2F65" w:rsidRPr="00856733">
        <w:rPr>
          <w:rFonts w:ascii="Times New Roman" w:hAnsi="Times New Roman" w:cs="Times New Roman"/>
        </w:rPr>
        <w:t xml:space="preserve">o arguments. This feature permits tracking of statements across arguments independently of how they are used in arguments. </w:t>
      </w:r>
      <w:r w:rsidR="00001CD6" w:rsidRPr="00856733">
        <w:rPr>
          <w:rFonts w:ascii="Times New Roman" w:hAnsi="Times New Roman" w:cs="Times New Roman"/>
        </w:rPr>
        <w:t>In contrast</w:t>
      </w:r>
      <w:r w:rsidR="003F2F65" w:rsidRPr="00856733">
        <w:rPr>
          <w:rFonts w:ascii="Times New Roman" w:hAnsi="Times New Roman" w:cs="Times New Roman"/>
        </w:rPr>
        <w:t xml:space="preserve"> to premises, conclusions, and suppositions</w:t>
      </w:r>
      <w:r w:rsidR="00001CD6" w:rsidRPr="00856733">
        <w:rPr>
          <w:rFonts w:ascii="Times New Roman" w:hAnsi="Times New Roman" w:cs="Times New Roman"/>
        </w:rPr>
        <w:t xml:space="preserve">, </w:t>
      </w:r>
      <w:proofErr w:type="spellStart"/>
      <w:r w:rsidR="00001CD6" w:rsidRPr="00856733">
        <w:rPr>
          <w:rFonts w:ascii="Times New Roman" w:hAnsi="Times New Roman" w:cs="Times New Roman"/>
        </w:rPr>
        <w:t>subconclusions</w:t>
      </w:r>
      <w:proofErr w:type="spellEnd"/>
      <w:r w:rsidR="00001CD6" w:rsidRPr="00856733">
        <w:rPr>
          <w:rFonts w:ascii="Times New Roman" w:hAnsi="Times New Roman" w:cs="Times New Roman"/>
        </w:rPr>
        <w:t xml:space="preserve"> are not relativized to uni</w:t>
      </w:r>
      <w:r w:rsidR="00FE0CBA" w:rsidRPr="00856733">
        <w:rPr>
          <w:rFonts w:ascii="Times New Roman" w:hAnsi="Times New Roman" w:cs="Times New Roman"/>
        </w:rPr>
        <w:t>que arguments, but rather, to combinations of complex arguments and decomposable parts, reflecting the cross-ar</w:t>
      </w:r>
      <w:r w:rsidR="003E228E" w:rsidRPr="00856733">
        <w:rPr>
          <w:rFonts w:ascii="Times New Roman" w:hAnsi="Times New Roman" w:cs="Times New Roman"/>
        </w:rPr>
        <w:t xml:space="preserve">gument definition of the class. Hence, a </w:t>
      </w:r>
      <w:proofErr w:type="spellStart"/>
      <w:r w:rsidR="003E228E" w:rsidRPr="00856733">
        <w:rPr>
          <w:rFonts w:ascii="Times New Roman" w:hAnsi="Times New Roman" w:cs="Times New Roman"/>
        </w:rPr>
        <w:t>subconclusion</w:t>
      </w:r>
      <w:proofErr w:type="spellEnd"/>
      <w:r w:rsidR="003E228E" w:rsidRPr="00856733">
        <w:rPr>
          <w:rFonts w:ascii="Times New Roman" w:hAnsi="Times New Roman" w:cs="Times New Roman"/>
        </w:rPr>
        <w:t xml:space="preserve"> may bear </w:t>
      </w:r>
      <w:proofErr w:type="gramStart"/>
      <w:r w:rsidR="003E228E" w:rsidRPr="00856733">
        <w:rPr>
          <w:rFonts w:ascii="Times New Roman" w:hAnsi="Times New Roman" w:cs="Times New Roman"/>
        </w:rPr>
        <w:t xml:space="preserve">the </w:t>
      </w:r>
      <w:r w:rsidR="003E228E" w:rsidRPr="00856733">
        <w:rPr>
          <w:rFonts w:ascii="Times New Roman" w:hAnsi="Times New Roman" w:cs="Times New Roman"/>
          <w:i/>
        </w:rPr>
        <w:t>has</w:t>
      </w:r>
      <w:proofErr w:type="gramEnd"/>
      <w:r w:rsidR="003E228E" w:rsidRPr="00856733">
        <w:rPr>
          <w:rFonts w:ascii="Times New Roman" w:hAnsi="Times New Roman" w:cs="Times New Roman"/>
          <w:i/>
        </w:rPr>
        <w:t xml:space="preserve"> argument context</w:t>
      </w:r>
      <w:r w:rsidR="003E228E" w:rsidRPr="00856733">
        <w:rPr>
          <w:rFonts w:ascii="Times New Roman" w:hAnsi="Times New Roman" w:cs="Times New Roman"/>
        </w:rPr>
        <w:t xml:space="preserve"> relation to more than one argument. </w:t>
      </w:r>
    </w:p>
    <w:p w14:paraId="036EF532" w14:textId="4EB9E7E7" w:rsidR="00C276A0" w:rsidRPr="00856733" w:rsidRDefault="003F2F65" w:rsidP="00CE4DBA">
      <w:pPr>
        <w:spacing w:after="0" w:line="240" w:lineRule="auto"/>
        <w:ind w:firstLine="720"/>
        <w:rPr>
          <w:rFonts w:ascii="Times New Roman" w:hAnsi="Times New Roman" w:cs="Times New Roman"/>
        </w:rPr>
      </w:pPr>
      <w:r w:rsidRPr="00856733">
        <w:rPr>
          <w:rFonts w:ascii="Times New Roman" w:hAnsi="Times New Roman" w:cs="Times New Roman"/>
        </w:rPr>
        <w:t xml:space="preserve">Taking stock, we have </w:t>
      </w:r>
      <w:r w:rsidR="00FE0CBA" w:rsidRPr="00856733">
        <w:rPr>
          <w:rFonts w:ascii="Times New Roman" w:hAnsi="Times New Roman" w:cs="Times New Roman"/>
        </w:rPr>
        <w:t xml:space="preserve">Arguments </w:t>
      </w:r>
      <w:r w:rsidRPr="00856733">
        <w:rPr>
          <w:rFonts w:ascii="Times New Roman" w:hAnsi="Times New Roman" w:cs="Times New Roman"/>
        </w:rPr>
        <w:t>as</w:t>
      </w:r>
      <w:r w:rsidR="00FE0CBA" w:rsidRPr="00856733">
        <w:rPr>
          <w:rFonts w:ascii="Times New Roman" w:hAnsi="Times New Roman" w:cs="Times New Roman"/>
        </w:rPr>
        <w:t xml:space="preserve"> </w:t>
      </w:r>
      <w:r w:rsidRPr="00856733">
        <w:rPr>
          <w:rFonts w:ascii="Times New Roman" w:hAnsi="Times New Roman" w:cs="Times New Roman"/>
        </w:rPr>
        <w:t>ordered</w:t>
      </w:r>
      <w:r w:rsidR="00FE0CBA" w:rsidRPr="00856733">
        <w:rPr>
          <w:rFonts w:ascii="Times New Roman" w:hAnsi="Times New Roman" w:cs="Times New Roman"/>
        </w:rPr>
        <w:t xml:space="preserve"> collections of statements involving premises, suppositions, and a single conclusion, and Complex Ar</w:t>
      </w:r>
      <w:r w:rsidRPr="00856733">
        <w:rPr>
          <w:rFonts w:ascii="Times New Roman" w:hAnsi="Times New Roman" w:cs="Times New Roman"/>
        </w:rPr>
        <w:t>guments as Arguments with</w:t>
      </w:r>
      <w:r w:rsidR="00FE0CBA" w:rsidRPr="00856733">
        <w:rPr>
          <w:rFonts w:ascii="Times New Roman" w:hAnsi="Times New Roman" w:cs="Times New Roman"/>
        </w:rPr>
        <w:t xml:space="preserve"> </w:t>
      </w:r>
      <w:r w:rsidR="00F146C7" w:rsidRPr="00856733">
        <w:rPr>
          <w:rFonts w:ascii="Times New Roman" w:hAnsi="Times New Roman" w:cs="Times New Roman"/>
        </w:rPr>
        <w:t xml:space="preserve">only </w:t>
      </w:r>
      <w:r w:rsidR="00FE0CBA" w:rsidRPr="00856733">
        <w:rPr>
          <w:rFonts w:ascii="Times New Roman" w:hAnsi="Times New Roman" w:cs="Times New Roman"/>
        </w:rPr>
        <w:t>proper Argument parts</w:t>
      </w:r>
      <w:r w:rsidR="00F146C7" w:rsidRPr="00856733">
        <w:rPr>
          <w:rFonts w:ascii="Times New Roman" w:hAnsi="Times New Roman" w:cs="Times New Roman"/>
        </w:rPr>
        <w:t>, and at least two such</w:t>
      </w:r>
      <w:r w:rsidR="00FE0CBA" w:rsidRPr="00856733">
        <w:rPr>
          <w:rFonts w:ascii="Times New Roman" w:hAnsi="Times New Roman" w:cs="Times New Roman"/>
        </w:rPr>
        <w:t xml:space="preserve">. </w:t>
      </w:r>
      <w:r w:rsidRPr="00856733">
        <w:rPr>
          <w:rFonts w:ascii="Times New Roman" w:hAnsi="Times New Roman" w:cs="Times New Roman"/>
        </w:rPr>
        <w:t>In turn, the class Premise consists of</w:t>
      </w:r>
      <w:r w:rsidR="00FE0CBA" w:rsidRPr="00856733">
        <w:rPr>
          <w:rFonts w:ascii="Times New Roman" w:hAnsi="Times New Roman" w:cs="Times New Roman"/>
        </w:rPr>
        <w:t xml:space="preserve"> affirmed inputs of acts of inferring in a unique arg</w:t>
      </w:r>
      <w:r w:rsidRPr="00856733">
        <w:rPr>
          <w:rFonts w:ascii="Times New Roman" w:hAnsi="Times New Roman" w:cs="Times New Roman"/>
        </w:rPr>
        <w:t>ument context, while Conclusion consists of</w:t>
      </w:r>
      <w:r w:rsidR="00FE0CBA" w:rsidRPr="00856733">
        <w:rPr>
          <w:rFonts w:ascii="Times New Roman" w:hAnsi="Times New Roman" w:cs="Times New Roman"/>
        </w:rPr>
        <w:t xml:space="preserve"> affirmed </w:t>
      </w:r>
      <w:r w:rsidRPr="00856733">
        <w:rPr>
          <w:rFonts w:ascii="Times New Roman" w:hAnsi="Times New Roman" w:cs="Times New Roman"/>
        </w:rPr>
        <w:t xml:space="preserve">or accepted </w:t>
      </w:r>
      <w:r w:rsidR="00FE0CBA" w:rsidRPr="00856733">
        <w:rPr>
          <w:rFonts w:ascii="Times New Roman" w:hAnsi="Times New Roman" w:cs="Times New Roman"/>
        </w:rPr>
        <w:t xml:space="preserve">outputs of acts of inferring in a unique argument context. </w:t>
      </w:r>
      <w:r w:rsidRPr="00856733">
        <w:rPr>
          <w:rFonts w:ascii="Times New Roman" w:hAnsi="Times New Roman" w:cs="Times New Roman"/>
        </w:rPr>
        <w:t>The class Supposition consists of</w:t>
      </w:r>
      <w:r w:rsidR="00FE0CBA" w:rsidRPr="00856733">
        <w:rPr>
          <w:rFonts w:ascii="Times New Roman" w:hAnsi="Times New Roman" w:cs="Times New Roman"/>
        </w:rPr>
        <w:t xml:space="preserve"> accepted inputs of acts of inferring </w:t>
      </w:r>
      <w:r w:rsidRPr="00856733">
        <w:rPr>
          <w:rFonts w:ascii="Times New Roman" w:hAnsi="Times New Roman" w:cs="Times New Roman"/>
        </w:rPr>
        <w:t>in unique argument contexts, while Subconclusion consists of</w:t>
      </w:r>
      <w:r w:rsidR="00FE0CBA" w:rsidRPr="00856733">
        <w:rPr>
          <w:rFonts w:ascii="Times New Roman" w:hAnsi="Times New Roman" w:cs="Times New Roman"/>
        </w:rPr>
        <w:t xml:space="preserve"> affirmed</w:t>
      </w:r>
      <w:r w:rsidRPr="00856733">
        <w:rPr>
          <w:rFonts w:ascii="Times New Roman" w:hAnsi="Times New Roman" w:cs="Times New Roman"/>
        </w:rPr>
        <w:t>/accepted</w:t>
      </w:r>
      <w:r w:rsidR="00FE0CBA" w:rsidRPr="00856733">
        <w:rPr>
          <w:rFonts w:ascii="Times New Roman" w:hAnsi="Times New Roman" w:cs="Times New Roman"/>
        </w:rPr>
        <w:t xml:space="preserve"> inputs and outputs of distinct acts of inferring in distinct Arguments which are prope</w:t>
      </w:r>
      <w:r w:rsidRPr="00856733">
        <w:rPr>
          <w:rFonts w:ascii="Times New Roman" w:hAnsi="Times New Roman" w:cs="Times New Roman"/>
        </w:rPr>
        <w:t>r part</w:t>
      </w:r>
      <w:r w:rsidR="00F146C7" w:rsidRPr="00856733">
        <w:rPr>
          <w:rFonts w:ascii="Times New Roman" w:hAnsi="Times New Roman" w:cs="Times New Roman"/>
        </w:rPr>
        <w:t xml:space="preserve">s of a Complex Argument. </w:t>
      </w:r>
      <w:r w:rsidR="00CE4DBA" w:rsidRPr="00856733">
        <w:rPr>
          <w:rFonts w:ascii="Times New Roman" w:hAnsi="Times New Roman" w:cs="Times New Roman"/>
        </w:rPr>
        <w:t>O</w:t>
      </w:r>
      <w:r w:rsidR="00C276A0" w:rsidRPr="00856733">
        <w:rPr>
          <w:rFonts w:ascii="Times New Roman" w:hAnsi="Times New Roman" w:cs="Times New Roman"/>
        </w:rPr>
        <w:t>ur character</w:t>
      </w:r>
      <w:r w:rsidR="00CE4DBA" w:rsidRPr="00856733">
        <w:rPr>
          <w:rFonts w:ascii="Times New Roman" w:hAnsi="Times New Roman" w:cs="Times New Roman"/>
        </w:rPr>
        <w:t>izations thus far reference make use of various acts which deserve attention</w:t>
      </w:r>
      <w:r w:rsidR="00C276A0" w:rsidRPr="00856733">
        <w:rPr>
          <w:rFonts w:ascii="Times New Roman" w:hAnsi="Times New Roman" w:cs="Times New Roman"/>
        </w:rPr>
        <w:t xml:space="preserve">. We turn next to the process </w:t>
      </w:r>
      <w:r w:rsidR="00CE4DBA" w:rsidRPr="00856733">
        <w:rPr>
          <w:rFonts w:ascii="Times New Roman" w:hAnsi="Times New Roman" w:cs="Times New Roman"/>
        </w:rPr>
        <w:t xml:space="preserve">side of </w:t>
      </w:r>
      <w:proofErr w:type="spellStart"/>
      <w:r w:rsidR="00CE4DBA" w:rsidRPr="00856733">
        <w:rPr>
          <w:rFonts w:ascii="Times New Roman" w:hAnsi="Times New Roman" w:cs="Times New Roman"/>
        </w:rPr>
        <w:t>ArgO</w:t>
      </w:r>
      <w:proofErr w:type="spellEnd"/>
      <w:r w:rsidR="00CE4DBA" w:rsidRPr="00856733">
        <w:rPr>
          <w:rFonts w:ascii="Times New Roman" w:hAnsi="Times New Roman" w:cs="Times New Roman"/>
        </w:rPr>
        <w:t xml:space="preserve">, which provides a satisfying parallel to the preceding. </w:t>
      </w:r>
    </w:p>
    <w:p w14:paraId="7FA2A7A8" w14:textId="77777777" w:rsidR="003848EE" w:rsidRPr="00856733" w:rsidRDefault="003848EE" w:rsidP="00404262">
      <w:pPr>
        <w:spacing w:after="0" w:line="240" w:lineRule="auto"/>
        <w:rPr>
          <w:rFonts w:ascii="Times New Roman" w:hAnsi="Times New Roman" w:cs="Times New Roman"/>
        </w:rPr>
      </w:pPr>
    </w:p>
    <w:p w14:paraId="05C71D6B" w14:textId="6DC5FCB5" w:rsidR="00D6435C" w:rsidRPr="00856733" w:rsidRDefault="00AF6E78" w:rsidP="00404262">
      <w:pPr>
        <w:spacing w:after="0" w:line="240" w:lineRule="auto"/>
        <w:rPr>
          <w:rFonts w:ascii="Times New Roman" w:hAnsi="Times New Roman" w:cs="Times New Roman"/>
          <w:i/>
        </w:rPr>
      </w:pPr>
      <w:r w:rsidRPr="00856733">
        <w:rPr>
          <w:rFonts w:ascii="Times New Roman" w:hAnsi="Times New Roman" w:cs="Times New Roman"/>
          <w:i/>
        </w:rPr>
        <w:lastRenderedPageBreak/>
        <w:t>Arguing, Creating Arguments,</w:t>
      </w:r>
      <w:r w:rsidR="000450DF" w:rsidRPr="00856733">
        <w:rPr>
          <w:rFonts w:ascii="Times New Roman" w:hAnsi="Times New Roman" w:cs="Times New Roman"/>
          <w:i/>
        </w:rPr>
        <w:t xml:space="preserve"> </w:t>
      </w:r>
      <w:r w:rsidR="00D6435C" w:rsidRPr="00856733">
        <w:rPr>
          <w:rFonts w:ascii="Times New Roman" w:hAnsi="Times New Roman" w:cs="Times New Roman"/>
          <w:i/>
        </w:rPr>
        <w:t>and Chains of Reasoning</w:t>
      </w:r>
    </w:p>
    <w:p w14:paraId="1E06D457" w14:textId="77777777" w:rsidR="003848EE" w:rsidRPr="00856733" w:rsidRDefault="003848EE" w:rsidP="00404262">
      <w:pPr>
        <w:spacing w:after="0" w:line="240" w:lineRule="auto"/>
        <w:rPr>
          <w:rFonts w:ascii="Times New Roman" w:hAnsi="Times New Roman" w:cs="Times New Roman"/>
          <w:i/>
        </w:rPr>
      </w:pPr>
    </w:p>
    <w:p w14:paraId="2DD0E5BA" w14:textId="076D60F2" w:rsidR="00DB1F96" w:rsidRPr="00856733" w:rsidRDefault="0077149D" w:rsidP="00404262">
      <w:pPr>
        <w:spacing w:after="0" w:line="240" w:lineRule="auto"/>
        <w:rPr>
          <w:rFonts w:ascii="Times New Roman" w:hAnsi="Times New Roman" w:cs="Times New Roman"/>
        </w:rPr>
      </w:pPr>
      <w:r w:rsidRPr="00856733">
        <w:rPr>
          <w:rFonts w:ascii="Times New Roman" w:hAnsi="Times New Roman" w:cs="Times New Roman"/>
        </w:rPr>
        <w:t xml:space="preserve">We have made much use of the </w:t>
      </w:r>
      <w:r w:rsidRPr="00856733">
        <w:rPr>
          <w:rFonts w:ascii="Times New Roman" w:hAnsi="Times New Roman" w:cs="Times New Roman"/>
          <w:i/>
        </w:rPr>
        <w:t xml:space="preserve">act of inferring </w:t>
      </w:r>
      <w:r w:rsidRPr="00856733">
        <w:rPr>
          <w:rFonts w:ascii="Times New Roman" w:hAnsi="Times New Roman" w:cs="Times New Roman"/>
        </w:rPr>
        <w:t>process in our discussion. Yet, this is not the only act of import for our topic. Consider, t</w:t>
      </w:r>
      <w:r w:rsidR="00AA4459" w:rsidRPr="00856733">
        <w:rPr>
          <w:rFonts w:ascii="Times New Roman" w:hAnsi="Times New Roman" w:cs="Times New Roman"/>
        </w:rPr>
        <w:t xml:space="preserve">here are many different purposes one might have in constructing an argument. The paradigm case involves arguing, where an individual provides an argument with the intent of convincing others the conclusion of the argument is true. We characterize this process as an </w:t>
      </w:r>
      <w:r w:rsidR="00AA4459" w:rsidRPr="00856733">
        <w:rPr>
          <w:rFonts w:ascii="Times New Roman" w:hAnsi="Times New Roman" w:cs="Times New Roman"/>
          <w:i/>
        </w:rPr>
        <w:t>act of arguing</w:t>
      </w:r>
      <w:r w:rsidR="00AA4459" w:rsidRPr="00856733">
        <w:rPr>
          <w:rFonts w:ascii="Times New Roman" w:hAnsi="Times New Roman" w:cs="Times New Roman"/>
        </w:rPr>
        <w:t xml:space="preserve">. One can argue successfully or unsuccessfully, but one cannot argue without intending to convince one’s audience of some conclusion. Of course, one may have no intention to convince others of some conclusion; one may be creating an argument for its own sake, or for the purpose of interpretation and analysis, or to anticipate what an opponent might say during a debate. In such cases, one is not arguing; rather, one is merely creating arguments, which we characterize as a process of </w:t>
      </w:r>
      <w:r w:rsidR="00AA4459" w:rsidRPr="00856733">
        <w:rPr>
          <w:rFonts w:ascii="Times New Roman" w:hAnsi="Times New Roman" w:cs="Times New Roman"/>
          <w:i/>
        </w:rPr>
        <w:t>act of argument creation</w:t>
      </w:r>
      <w:r w:rsidR="00AA4459" w:rsidRPr="00856733">
        <w:rPr>
          <w:rFonts w:ascii="Times New Roman" w:hAnsi="Times New Roman" w:cs="Times New Roman"/>
        </w:rPr>
        <w:t xml:space="preserve">. An </w:t>
      </w:r>
      <w:r w:rsidR="00AA4459" w:rsidRPr="00856733">
        <w:rPr>
          <w:rFonts w:ascii="Times New Roman" w:hAnsi="Times New Roman" w:cs="Times New Roman"/>
          <w:i/>
        </w:rPr>
        <w:t>act of arguing</w:t>
      </w:r>
      <w:r w:rsidR="00AA4459" w:rsidRPr="00856733">
        <w:rPr>
          <w:rFonts w:ascii="Times New Roman" w:hAnsi="Times New Roman" w:cs="Times New Roman"/>
        </w:rPr>
        <w:t xml:space="preserve"> may have an </w:t>
      </w:r>
      <w:r w:rsidR="00AA4459" w:rsidRPr="00856733">
        <w:rPr>
          <w:rFonts w:ascii="Times New Roman" w:hAnsi="Times New Roman" w:cs="Times New Roman"/>
          <w:i/>
        </w:rPr>
        <w:t>act of argument creation</w:t>
      </w:r>
      <w:r w:rsidR="00AA4459" w:rsidRPr="00856733">
        <w:rPr>
          <w:rFonts w:ascii="Times New Roman" w:hAnsi="Times New Roman" w:cs="Times New Roman"/>
        </w:rPr>
        <w:t xml:space="preserve"> as process part, if in the process of arguing one creates an argument.</w:t>
      </w:r>
      <w:r w:rsidR="009445DD" w:rsidRPr="00856733">
        <w:rPr>
          <w:rStyle w:val="FootnoteReference"/>
          <w:rFonts w:ascii="Times New Roman" w:hAnsi="Times New Roman" w:cs="Times New Roman"/>
        </w:rPr>
        <w:footnoteReference w:id="34"/>
      </w:r>
      <w:r w:rsidR="00AA4459" w:rsidRPr="00856733">
        <w:rPr>
          <w:rFonts w:ascii="Times New Roman" w:hAnsi="Times New Roman" w:cs="Times New Roman"/>
        </w:rPr>
        <w:t xml:space="preserve"> Then again, it might not. Quite often, when engaging in an </w:t>
      </w:r>
      <w:r w:rsidR="00AA4459" w:rsidRPr="00856733">
        <w:rPr>
          <w:rFonts w:ascii="Times New Roman" w:hAnsi="Times New Roman" w:cs="Times New Roman"/>
          <w:i/>
        </w:rPr>
        <w:t>act of arguing</w:t>
      </w:r>
      <w:r w:rsidR="00AA4459" w:rsidRPr="00856733">
        <w:rPr>
          <w:rFonts w:ascii="Times New Roman" w:hAnsi="Times New Roman" w:cs="Times New Roman"/>
        </w:rPr>
        <w:t xml:space="preserve"> we merely reuse arguments. When we do so, we engage in an </w:t>
      </w:r>
      <w:r w:rsidR="00AA4459" w:rsidRPr="00856733">
        <w:rPr>
          <w:rFonts w:ascii="Times New Roman" w:hAnsi="Times New Roman" w:cs="Times New Roman"/>
          <w:i/>
        </w:rPr>
        <w:t>act of arguing</w:t>
      </w:r>
      <w:r w:rsidR="00AA4459" w:rsidRPr="00856733">
        <w:rPr>
          <w:rFonts w:ascii="Times New Roman" w:hAnsi="Times New Roman" w:cs="Times New Roman"/>
        </w:rPr>
        <w:t xml:space="preserve"> that has no </w:t>
      </w:r>
      <w:r w:rsidR="00AA4459" w:rsidRPr="00856733">
        <w:rPr>
          <w:rFonts w:ascii="Times New Roman" w:hAnsi="Times New Roman" w:cs="Times New Roman"/>
          <w:i/>
        </w:rPr>
        <w:t xml:space="preserve">act of argument creation </w:t>
      </w:r>
      <w:r w:rsidR="00AA4459" w:rsidRPr="00856733">
        <w:rPr>
          <w:rFonts w:ascii="Times New Roman" w:hAnsi="Times New Roman" w:cs="Times New Roman"/>
        </w:rPr>
        <w:t xml:space="preserve">as process part. </w:t>
      </w:r>
    </w:p>
    <w:p w14:paraId="5D0699F7" w14:textId="77777777" w:rsidR="00E247D4" w:rsidRPr="00856733" w:rsidRDefault="00E247D4" w:rsidP="00404262">
      <w:pPr>
        <w:spacing w:after="0" w:line="240" w:lineRule="auto"/>
        <w:rPr>
          <w:rFonts w:ascii="Times New Roman" w:hAnsi="Times New Roman" w:cs="Times New Roman"/>
        </w:rPr>
      </w:pPr>
    </w:p>
    <w:p w14:paraId="6647E6B1" w14:textId="621D3220" w:rsidR="004E55ED" w:rsidRPr="00856733" w:rsidRDefault="00E247D4" w:rsidP="00404262">
      <w:pPr>
        <w:spacing w:after="0" w:line="240" w:lineRule="auto"/>
        <w:rPr>
          <w:rFonts w:ascii="Times New Roman" w:hAnsi="Times New Roman" w:cs="Times New Roman"/>
        </w:rPr>
      </w:pPr>
      <w:r w:rsidRPr="00856733">
        <w:rPr>
          <w:rFonts w:ascii="Times New Roman" w:hAnsi="Times New Roman" w:cs="Times New Roman"/>
        </w:rPr>
        <w:tab/>
      </w:r>
      <w:r w:rsidR="0077149D" w:rsidRPr="00856733">
        <w:rPr>
          <w:rFonts w:ascii="Times New Roman" w:hAnsi="Times New Roman" w:cs="Times New Roman"/>
        </w:rPr>
        <w:t xml:space="preserve">As the paradigm case, however, </w:t>
      </w:r>
      <w:r w:rsidR="0077149D" w:rsidRPr="00856733">
        <w:rPr>
          <w:rFonts w:ascii="Times New Roman" w:hAnsi="Times New Roman" w:cs="Times New Roman"/>
          <w:i/>
        </w:rPr>
        <w:t xml:space="preserve">act of argument creation </w:t>
      </w:r>
      <w:r w:rsidR="0077149D" w:rsidRPr="00856733">
        <w:rPr>
          <w:rFonts w:ascii="Times New Roman" w:hAnsi="Times New Roman" w:cs="Times New Roman"/>
        </w:rPr>
        <w:t xml:space="preserve">will be our focus. Plausibly, creating an argument involves steps. We are, in fact, already familiar with one such step, an </w:t>
      </w:r>
      <w:r w:rsidR="0077149D" w:rsidRPr="00856733">
        <w:rPr>
          <w:rFonts w:ascii="Times New Roman" w:hAnsi="Times New Roman" w:cs="Times New Roman"/>
          <w:i/>
        </w:rPr>
        <w:t>act of inferring</w:t>
      </w:r>
      <w:r w:rsidR="0077149D" w:rsidRPr="00856733">
        <w:rPr>
          <w:rFonts w:ascii="Times New Roman" w:hAnsi="Times New Roman" w:cs="Times New Roman"/>
        </w:rPr>
        <w:t>. Thus, we say a</w:t>
      </w:r>
      <w:r w:rsidRPr="00856733">
        <w:rPr>
          <w:rFonts w:ascii="Times New Roman" w:hAnsi="Times New Roman" w:cs="Times New Roman"/>
        </w:rPr>
        <w:t xml:space="preserve">n </w:t>
      </w:r>
      <w:r w:rsidRPr="00856733">
        <w:rPr>
          <w:rFonts w:ascii="Times New Roman" w:hAnsi="Times New Roman" w:cs="Times New Roman"/>
          <w:i/>
        </w:rPr>
        <w:t>act of argument creation</w:t>
      </w:r>
      <w:r w:rsidR="003E228E" w:rsidRPr="00856733">
        <w:rPr>
          <w:rFonts w:ascii="Times New Roman" w:hAnsi="Times New Roman" w:cs="Times New Roman"/>
        </w:rPr>
        <w:t xml:space="preserve"> </w:t>
      </w:r>
      <w:r w:rsidRPr="00856733">
        <w:rPr>
          <w:rFonts w:ascii="Times New Roman" w:hAnsi="Times New Roman" w:cs="Times New Roman"/>
        </w:rPr>
        <w:t xml:space="preserve">typically has proper process parts, such as an </w:t>
      </w:r>
      <w:r w:rsidRPr="00856733">
        <w:rPr>
          <w:rFonts w:ascii="Times New Roman" w:hAnsi="Times New Roman" w:cs="Times New Roman"/>
          <w:i/>
        </w:rPr>
        <w:t>act of inferring</w:t>
      </w:r>
      <w:r w:rsidR="0077149D" w:rsidRPr="00856733">
        <w:rPr>
          <w:rFonts w:ascii="Times New Roman" w:hAnsi="Times New Roman" w:cs="Times New Roman"/>
        </w:rPr>
        <w:t>.</w:t>
      </w:r>
      <w:r w:rsidRPr="00856733">
        <w:rPr>
          <w:rFonts w:ascii="Times New Roman" w:hAnsi="Times New Roman" w:cs="Times New Roman"/>
        </w:rPr>
        <w:t xml:space="preserve"> </w:t>
      </w:r>
      <w:r w:rsidR="0049720C" w:rsidRPr="00856733">
        <w:rPr>
          <w:rFonts w:ascii="Times New Roman" w:hAnsi="Times New Roman" w:cs="Times New Roman"/>
        </w:rPr>
        <w:t>A</w:t>
      </w:r>
      <w:r w:rsidR="0077149D" w:rsidRPr="00856733">
        <w:rPr>
          <w:rFonts w:ascii="Times New Roman" w:hAnsi="Times New Roman" w:cs="Times New Roman"/>
        </w:rPr>
        <w:t xml:space="preserve">n </w:t>
      </w:r>
      <w:r w:rsidR="0077149D" w:rsidRPr="00856733">
        <w:rPr>
          <w:rFonts w:ascii="Times New Roman" w:hAnsi="Times New Roman" w:cs="Times New Roman"/>
          <w:i/>
        </w:rPr>
        <w:t xml:space="preserve">act of argument creation </w:t>
      </w:r>
      <w:r w:rsidR="0077149D" w:rsidRPr="00856733">
        <w:rPr>
          <w:rFonts w:ascii="Times New Roman" w:hAnsi="Times New Roman" w:cs="Times New Roman"/>
        </w:rPr>
        <w:t xml:space="preserve">with </w:t>
      </w:r>
      <w:r w:rsidR="0077149D" w:rsidRPr="00856733">
        <w:rPr>
          <w:rFonts w:ascii="Times New Roman" w:hAnsi="Times New Roman" w:cs="Times New Roman"/>
          <w:i/>
        </w:rPr>
        <w:t>act of inferring</w:t>
      </w:r>
      <w:r w:rsidR="0077149D" w:rsidRPr="00856733">
        <w:rPr>
          <w:rFonts w:ascii="Times New Roman" w:hAnsi="Times New Roman" w:cs="Times New Roman"/>
        </w:rPr>
        <w:t xml:space="preserve"> as process part is related to the argument which it creates. We capture this with </w:t>
      </w:r>
      <w:proofErr w:type="gramStart"/>
      <w:r w:rsidR="0077149D" w:rsidRPr="00856733">
        <w:rPr>
          <w:rFonts w:ascii="Times New Roman" w:hAnsi="Times New Roman" w:cs="Times New Roman"/>
        </w:rPr>
        <w:t xml:space="preserve">the </w:t>
      </w:r>
      <w:r w:rsidR="00556CF3" w:rsidRPr="00856733">
        <w:rPr>
          <w:rFonts w:ascii="Times New Roman" w:hAnsi="Times New Roman" w:cs="Times New Roman"/>
          <w:i/>
        </w:rPr>
        <w:t>is</w:t>
      </w:r>
      <w:proofErr w:type="gramEnd"/>
      <w:r w:rsidR="00556CF3" w:rsidRPr="00856733">
        <w:rPr>
          <w:rFonts w:ascii="Times New Roman" w:hAnsi="Times New Roman" w:cs="Times New Roman"/>
          <w:i/>
        </w:rPr>
        <w:t xml:space="preserve"> </w:t>
      </w:r>
      <w:r w:rsidR="0077149D" w:rsidRPr="00856733">
        <w:rPr>
          <w:rFonts w:ascii="Times New Roman" w:hAnsi="Times New Roman" w:cs="Times New Roman"/>
          <w:i/>
        </w:rPr>
        <w:t>created by</w:t>
      </w:r>
      <w:r w:rsidR="0077149D" w:rsidRPr="00856733">
        <w:rPr>
          <w:rFonts w:ascii="Times New Roman" w:hAnsi="Times New Roman" w:cs="Times New Roman"/>
        </w:rPr>
        <w:t xml:space="preserve"> relation which holds between an </w:t>
      </w:r>
      <w:r w:rsidR="0077149D" w:rsidRPr="00856733">
        <w:rPr>
          <w:rFonts w:ascii="Times New Roman" w:hAnsi="Times New Roman" w:cs="Times New Roman"/>
          <w:i/>
        </w:rPr>
        <w:t xml:space="preserve">act of argument creation </w:t>
      </w:r>
      <w:r w:rsidR="0077149D" w:rsidRPr="00856733">
        <w:rPr>
          <w:rFonts w:ascii="Times New Roman" w:hAnsi="Times New Roman" w:cs="Times New Roman"/>
        </w:rPr>
        <w:t xml:space="preserve">and an instance of Argument. </w:t>
      </w:r>
      <w:r w:rsidR="0049720C" w:rsidRPr="00856733">
        <w:rPr>
          <w:rFonts w:ascii="Times New Roman" w:hAnsi="Times New Roman" w:cs="Times New Roman"/>
        </w:rPr>
        <w:t>In the simple case, we can depict the relationships as:</w:t>
      </w:r>
    </w:p>
    <w:p w14:paraId="693AA4C0" w14:textId="77777777" w:rsidR="0077149D" w:rsidRPr="00856733" w:rsidRDefault="0077149D" w:rsidP="00404262">
      <w:pPr>
        <w:spacing w:after="0" w:line="240" w:lineRule="auto"/>
        <w:rPr>
          <w:rFonts w:ascii="Times New Roman" w:hAnsi="Times New Roman" w:cs="Times New Roman"/>
        </w:rPr>
      </w:pPr>
    </w:p>
    <w:p w14:paraId="5B326AA0" w14:textId="50525034" w:rsidR="0049720C" w:rsidRPr="00856733" w:rsidRDefault="001767B3" w:rsidP="00404262">
      <w:pPr>
        <w:spacing w:after="0" w:line="240" w:lineRule="auto"/>
        <w:jc w:val="center"/>
        <w:rPr>
          <w:rFonts w:ascii="Times New Roman" w:hAnsi="Times New Roman" w:cs="Times New Roman"/>
        </w:rPr>
      </w:pPr>
      <w:r w:rsidRPr="00856733">
        <w:rPr>
          <w:rFonts w:ascii="Times New Roman" w:hAnsi="Times New Roman" w:cs="Times New Roman"/>
          <w:noProof/>
        </w:rPr>
        <w:drawing>
          <wp:inline distT="0" distB="0" distL="0" distR="0" wp14:anchorId="00DBBB8D" wp14:editId="5D216515">
            <wp:extent cx="6123937" cy="1552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ple Argument Creation.jpg"/>
                    <pic:cNvPicPr/>
                  </pic:nvPicPr>
                  <pic:blipFill>
                    <a:blip r:embed="rId15">
                      <a:extLst>
                        <a:ext uri="{28A0092B-C50C-407E-A947-70E740481C1C}">
                          <a14:useLocalDpi xmlns:a14="http://schemas.microsoft.com/office/drawing/2010/main" val="0"/>
                        </a:ext>
                      </a:extLst>
                    </a:blip>
                    <a:stretch>
                      <a:fillRect/>
                    </a:stretch>
                  </pic:blipFill>
                  <pic:spPr>
                    <a:xfrm>
                      <a:off x="0" y="0"/>
                      <a:ext cx="6276131" cy="1591160"/>
                    </a:xfrm>
                    <a:prstGeom prst="rect">
                      <a:avLst/>
                    </a:prstGeom>
                  </pic:spPr>
                </pic:pic>
              </a:graphicData>
            </a:graphic>
          </wp:inline>
        </w:drawing>
      </w:r>
    </w:p>
    <w:p w14:paraId="7076116F" w14:textId="5F0C38A2" w:rsidR="0077149D" w:rsidRPr="00856733" w:rsidRDefault="001767B3" w:rsidP="00404262">
      <w:pPr>
        <w:spacing w:after="0" w:line="240" w:lineRule="auto"/>
        <w:jc w:val="center"/>
        <w:rPr>
          <w:rFonts w:ascii="Times New Roman" w:hAnsi="Times New Roman" w:cs="Times New Roman"/>
          <w:i/>
        </w:rPr>
      </w:pPr>
      <w:r w:rsidRPr="00856733">
        <w:rPr>
          <w:rFonts w:ascii="Times New Roman" w:hAnsi="Times New Roman" w:cs="Times New Roman"/>
          <w:i/>
        </w:rPr>
        <w:t>Diagram 6: Simple Act of Argument Creation</w:t>
      </w:r>
    </w:p>
    <w:p w14:paraId="2F2950C4" w14:textId="77777777" w:rsidR="001767B3" w:rsidRPr="00856733" w:rsidRDefault="001767B3" w:rsidP="00404262">
      <w:pPr>
        <w:spacing w:after="0" w:line="240" w:lineRule="auto"/>
        <w:jc w:val="center"/>
        <w:rPr>
          <w:rFonts w:ascii="Times New Roman" w:hAnsi="Times New Roman" w:cs="Times New Roman"/>
        </w:rPr>
      </w:pPr>
    </w:p>
    <w:p w14:paraId="66F91D40" w14:textId="5AC06ABA" w:rsidR="006606C8" w:rsidRPr="00856733" w:rsidRDefault="006606C8" w:rsidP="00404262">
      <w:pPr>
        <w:spacing w:after="0" w:line="240" w:lineRule="auto"/>
        <w:rPr>
          <w:rFonts w:ascii="Times New Roman" w:hAnsi="Times New Roman" w:cs="Times New Roman"/>
        </w:rPr>
      </w:pPr>
      <w:r w:rsidRPr="00856733">
        <w:rPr>
          <w:rFonts w:ascii="Times New Roman" w:hAnsi="Times New Roman" w:cs="Times New Roman"/>
        </w:rPr>
        <w:t xml:space="preserve">Here, we have a simple argument with familiar premises (1) and (2), conclusion (3), and an act of inferring. The premises and conclusion, moreover, have a unique Argument as argument context, which is created by an Act of Argument Creation having the Act of Inferring as process part.  </w:t>
      </w:r>
    </w:p>
    <w:p w14:paraId="67A213D2" w14:textId="58B7D78C" w:rsidR="000204D7" w:rsidRPr="00856733" w:rsidRDefault="004E55ED" w:rsidP="00556CF3">
      <w:pPr>
        <w:spacing w:after="0" w:line="240" w:lineRule="auto"/>
        <w:ind w:firstLine="720"/>
        <w:rPr>
          <w:rFonts w:ascii="Times New Roman" w:hAnsi="Times New Roman" w:cs="Times New Roman"/>
        </w:rPr>
      </w:pPr>
      <w:r w:rsidRPr="00856733">
        <w:rPr>
          <w:rFonts w:ascii="Times New Roman" w:hAnsi="Times New Roman" w:cs="Times New Roman"/>
        </w:rPr>
        <w:t>Comple</w:t>
      </w:r>
      <w:r w:rsidR="00F91A04" w:rsidRPr="00856733">
        <w:rPr>
          <w:rFonts w:ascii="Times New Roman" w:hAnsi="Times New Roman" w:cs="Times New Roman"/>
        </w:rPr>
        <w:t>x arguments typically involve a single</w:t>
      </w:r>
      <w:r w:rsidRPr="00856733">
        <w:rPr>
          <w:rFonts w:ascii="Times New Roman" w:hAnsi="Times New Roman" w:cs="Times New Roman"/>
        </w:rPr>
        <w:t xml:space="preserve"> </w:t>
      </w:r>
      <w:r w:rsidRPr="00856733">
        <w:rPr>
          <w:rFonts w:ascii="Times New Roman" w:hAnsi="Times New Roman" w:cs="Times New Roman"/>
          <w:i/>
        </w:rPr>
        <w:t>act of inferring</w:t>
      </w:r>
      <w:r w:rsidR="00F91A04" w:rsidRPr="00856733">
        <w:rPr>
          <w:rFonts w:ascii="Times New Roman" w:hAnsi="Times New Roman" w:cs="Times New Roman"/>
        </w:rPr>
        <w:t xml:space="preserve"> on one disambiguation and a corresponding single </w:t>
      </w:r>
      <w:r w:rsidR="00F91A04" w:rsidRPr="00856733">
        <w:rPr>
          <w:rFonts w:ascii="Times New Roman" w:hAnsi="Times New Roman" w:cs="Times New Roman"/>
          <w:i/>
        </w:rPr>
        <w:t>act of argument creation</w:t>
      </w:r>
      <w:r w:rsidR="00F91A04" w:rsidRPr="00856733">
        <w:rPr>
          <w:rFonts w:ascii="Times New Roman" w:hAnsi="Times New Roman" w:cs="Times New Roman"/>
        </w:rPr>
        <w:t>, as illustrated with a familiar example:</w:t>
      </w:r>
    </w:p>
    <w:p w14:paraId="6552AB3D" w14:textId="77777777" w:rsidR="000204D7" w:rsidRPr="00856733" w:rsidRDefault="000204D7" w:rsidP="00404262">
      <w:pPr>
        <w:spacing w:after="0" w:line="240" w:lineRule="auto"/>
        <w:rPr>
          <w:rFonts w:ascii="Times New Roman" w:hAnsi="Times New Roman" w:cs="Times New Roman"/>
        </w:rPr>
      </w:pPr>
    </w:p>
    <w:p w14:paraId="441ABC14" w14:textId="4DC5A7EF" w:rsidR="000204D7" w:rsidRPr="00856733" w:rsidRDefault="004B47E9" w:rsidP="00404262">
      <w:pPr>
        <w:spacing w:after="0" w:line="240" w:lineRule="auto"/>
        <w:jc w:val="center"/>
        <w:rPr>
          <w:rFonts w:ascii="Times New Roman" w:hAnsi="Times New Roman" w:cs="Times New Roman"/>
        </w:rPr>
      </w:pPr>
      <w:r w:rsidRPr="00856733">
        <w:rPr>
          <w:rFonts w:ascii="Times New Roman" w:hAnsi="Times New Roman" w:cs="Times New Roman"/>
          <w:noProof/>
        </w:rPr>
        <w:lastRenderedPageBreak/>
        <w:drawing>
          <wp:inline distT="0" distB="0" distL="0" distR="0" wp14:anchorId="32C860FB" wp14:editId="17999243">
            <wp:extent cx="5943600" cy="20872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plex Argument Creation Whol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087245"/>
                    </a:xfrm>
                    <a:prstGeom prst="rect">
                      <a:avLst/>
                    </a:prstGeom>
                  </pic:spPr>
                </pic:pic>
              </a:graphicData>
            </a:graphic>
          </wp:inline>
        </w:drawing>
      </w:r>
    </w:p>
    <w:p w14:paraId="740287F9" w14:textId="3419FF8F" w:rsidR="001767B3" w:rsidRPr="00856733" w:rsidRDefault="001767B3" w:rsidP="00404262">
      <w:pPr>
        <w:spacing w:after="0" w:line="240" w:lineRule="auto"/>
        <w:jc w:val="center"/>
        <w:rPr>
          <w:rFonts w:ascii="Times New Roman" w:hAnsi="Times New Roman" w:cs="Times New Roman"/>
          <w:i/>
        </w:rPr>
      </w:pPr>
      <w:r w:rsidRPr="00856733">
        <w:rPr>
          <w:rFonts w:ascii="Times New Roman" w:hAnsi="Times New Roman" w:cs="Times New Roman"/>
          <w:i/>
        </w:rPr>
        <w:t>Diagram 7: Complex argument with one act of inferring</w:t>
      </w:r>
    </w:p>
    <w:p w14:paraId="20533B63" w14:textId="77777777" w:rsidR="001767B3" w:rsidRPr="00856733" w:rsidRDefault="001767B3" w:rsidP="00404262">
      <w:pPr>
        <w:spacing w:after="0" w:line="240" w:lineRule="auto"/>
        <w:jc w:val="center"/>
        <w:rPr>
          <w:rFonts w:ascii="Times New Roman" w:hAnsi="Times New Roman" w:cs="Times New Roman"/>
        </w:rPr>
      </w:pPr>
    </w:p>
    <w:p w14:paraId="7BE1D52B" w14:textId="77777777" w:rsidR="00F91A04" w:rsidRPr="00856733" w:rsidRDefault="00F91A04" w:rsidP="00404262">
      <w:pPr>
        <w:spacing w:after="0" w:line="240" w:lineRule="auto"/>
        <w:rPr>
          <w:rFonts w:ascii="Times New Roman" w:hAnsi="Times New Roman" w:cs="Times New Roman"/>
        </w:rPr>
      </w:pPr>
      <w:r w:rsidRPr="00856733">
        <w:rPr>
          <w:rFonts w:ascii="Times New Roman" w:hAnsi="Times New Roman" w:cs="Times New Roman"/>
        </w:rPr>
        <w:t xml:space="preserve">However, complex arguments have parts each of which involves an </w:t>
      </w:r>
      <w:r w:rsidRPr="00856733">
        <w:rPr>
          <w:rFonts w:ascii="Times New Roman" w:hAnsi="Times New Roman" w:cs="Times New Roman"/>
          <w:i/>
        </w:rPr>
        <w:t>act of inferring</w:t>
      </w:r>
      <w:r w:rsidRPr="00856733">
        <w:rPr>
          <w:rFonts w:ascii="Times New Roman" w:hAnsi="Times New Roman" w:cs="Times New Roman"/>
        </w:rPr>
        <w:t xml:space="preserve"> and an </w:t>
      </w:r>
      <w:r w:rsidRPr="00856733">
        <w:rPr>
          <w:rFonts w:ascii="Times New Roman" w:hAnsi="Times New Roman" w:cs="Times New Roman"/>
          <w:i/>
        </w:rPr>
        <w:t>act of argument creation</w:t>
      </w:r>
      <w:r w:rsidRPr="00856733">
        <w:rPr>
          <w:rFonts w:ascii="Times New Roman" w:hAnsi="Times New Roman" w:cs="Times New Roman"/>
        </w:rPr>
        <w:t xml:space="preserve">, illustrated by a disambiguation of our familiar complex argument: </w:t>
      </w:r>
    </w:p>
    <w:p w14:paraId="0F74FD4E" w14:textId="21BBDA9E" w:rsidR="00B50406" w:rsidRPr="00856733" w:rsidRDefault="00B50406" w:rsidP="00404262">
      <w:pPr>
        <w:spacing w:after="0" w:line="240" w:lineRule="auto"/>
        <w:rPr>
          <w:rFonts w:ascii="Times New Roman" w:hAnsi="Times New Roman" w:cs="Times New Roman"/>
        </w:rPr>
      </w:pPr>
      <w:r w:rsidRPr="00856733">
        <w:rPr>
          <w:rFonts w:ascii="Times New Roman" w:hAnsi="Times New Roman" w:cs="Times New Roman"/>
          <w:noProof/>
        </w:rPr>
        <w:drawing>
          <wp:inline distT="0" distB="0" distL="0" distR="0" wp14:anchorId="34A1C7DD" wp14:editId="5B62567C">
            <wp:extent cx="5943600" cy="27400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lex Argument Creation Parts, Simple-A, Simple-B.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40025"/>
                    </a:xfrm>
                    <a:prstGeom prst="rect">
                      <a:avLst/>
                    </a:prstGeom>
                  </pic:spPr>
                </pic:pic>
              </a:graphicData>
            </a:graphic>
          </wp:inline>
        </w:drawing>
      </w:r>
    </w:p>
    <w:p w14:paraId="097D121C" w14:textId="7D8A1E1B" w:rsidR="00B50406" w:rsidRPr="00856733" w:rsidRDefault="00B50406" w:rsidP="00404262">
      <w:pPr>
        <w:spacing w:after="0" w:line="240" w:lineRule="auto"/>
        <w:jc w:val="center"/>
        <w:rPr>
          <w:rFonts w:ascii="Times New Roman" w:hAnsi="Times New Roman" w:cs="Times New Roman"/>
          <w:i/>
        </w:rPr>
      </w:pPr>
      <w:r w:rsidRPr="00856733">
        <w:rPr>
          <w:rFonts w:ascii="Times New Roman" w:hAnsi="Times New Roman" w:cs="Times New Roman"/>
          <w:i/>
        </w:rPr>
        <w:t>Diagram 8: Complex argument emphasis on argument parts</w:t>
      </w:r>
    </w:p>
    <w:p w14:paraId="3E0F9608" w14:textId="77777777" w:rsidR="00B50406" w:rsidRPr="00856733" w:rsidRDefault="00B50406" w:rsidP="00404262">
      <w:pPr>
        <w:spacing w:after="0" w:line="240" w:lineRule="auto"/>
        <w:jc w:val="center"/>
        <w:rPr>
          <w:rFonts w:ascii="Times New Roman" w:hAnsi="Times New Roman" w:cs="Times New Roman"/>
        </w:rPr>
      </w:pPr>
    </w:p>
    <w:p w14:paraId="56BE2202" w14:textId="52D1E241" w:rsidR="00B50406" w:rsidRPr="00856733" w:rsidRDefault="00C534E5" w:rsidP="00404262">
      <w:pPr>
        <w:spacing w:after="0" w:line="240" w:lineRule="auto"/>
        <w:rPr>
          <w:rFonts w:ascii="Times New Roman" w:hAnsi="Times New Roman" w:cs="Times New Roman"/>
        </w:rPr>
      </w:pPr>
      <w:r w:rsidRPr="00856733">
        <w:rPr>
          <w:rFonts w:ascii="Times New Roman" w:hAnsi="Times New Roman" w:cs="Times New Roman"/>
        </w:rPr>
        <w:t xml:space="preserve">Here, we have two arguments each with an </w:t>
      </w:r>
      <w:r w:rsidRPr="00856733">
        <w:rPr>
          <w:rFonts w:ascii="Times New Roman" w:hAnsi="Times New Roman" w:cs="Times New Roman"/>
          <w:i/>
        </w:rPr>
        <w:t>act of inferring</w:t>
      </w:r>
      <w:r w:rsidRPr="00856733">
        <w:rPr>
          <w:rFonts w:ascii="Times New Roman" w:hAnsi="Times New Roman" w:cs="Times New Roman"/>
        </w:rPr>
        <w:t xml:space="preserve"> and </w:t>
      </w:r>
      <w:r w:rsidRPr="00856733">
        <w:rPr>
          <w:rFonts w:ascii="Times New Roman" w:hAnsi="Times New Roman" w:cs="Times New Roman"/>
          <w:i/>
        </w:rPr>
        <w:t>act of argument creation</w:t>
      </w:r>
      <w:r w:rsidRPr="00856733">
        <w:rPr>
          <w:rFonts w:ascii="Times New Roman" w:hAnsi="Times New Roman" w:cs="Times New Roman"/>
        </w:rPr>
        <w:t xml:space="preserve">, and each of which stands in </w:t>
      </w:r>
      <w:proofErr w:type="gramStart"/>
      <w:r w:rsidRPr="00856733">
        <w:rPr>
          <w:rFonts w:ascii="Times New Roman" w:hAnsi="Times New Roman" w:cs="Times New Roman"/>
        </w:rPr>
        <w:t xml:space="preserve">the </w:t>
      </w:r>
      <w:r w:rsidRPr="00856733">
        <w:rPr>
          <w:rFonts w:ascii="Times New Roman" w:hAnsi="Times New Roman" w:cs="Times New Roman"/>
          <w:i/>
        </w:rPr>
        <w:t>is</w:t>
      </w:r>
      <w:proofErr w:type="gramEnd"/>
      <w:r w:rsidRPr="00856733">
        <w:rPr>
          <w:rFonts w:ascii="Times New Roman" w:hAnsi="Times New Roman" w:cs="Times New Roman"/>
          <w:i/>
        </w:rPr>
        <w:t xml:space="preserve"> created by</w:t>
      </w:r>
      <w:r w:rsidRPr="00856733">
        <w:rPr>
          <w:rFonts w:ascii="Times New Roman" w:hAnsi="Times New Roman" w:cs="Times New Roman"/>
        </w:rPr>
        <w:t xml:space="preserve"> relation to a distinct argument. Since these distinct arguments are parts of a larger complex argument, plausibly they are tied to a larger </w:t>
      </w:r>
      <w:r w:rsidRPr="00856733">
        <w:rPr>
          <w:rFonts w:ascii="Times New Roman" w:hAnsi="Times New Roman" w:cs="Times New Roman"/>
          <w:i/>
        </w:rPr>
        <w:t xml:space="preserve">act of argument creation </w:t>
      </w:r>
      <w:r w:rsidRPr="00856733">
        <w:rPr>
          <w:rFonts w:ascii="Times New Roman" w:hAnsi="Times New Roman" w:cs="Times New Roman"/>
        </w:rPr>
        <w:t xml:space="preserve">which stands in </w:t>
      </w:r>
      <w:proofErr w:type="gramStart"/>
      <w:r w:rsidRPr="00856733">
        <w:rPr>
          <w:rFonts w:ascii="Times New Roman" w:hAnsi="Times New Roman" w:cs="Times New Roman"/>
        </w:rPr>
        <w:t xml:space="preserve">the </w:t>
      </w:r>
      <w:r w:rsidRPr="00856733">
        <w:rPr>
          <w:rFonts w:ascii="Times New Roman" w:hAnsi="Times New Roman" w:cs="Times New Roman"/>
          <w:i/>
        </w:rPr>
        <w:t>is</w:t>
      </w:r>
      <w:proofErr w:type="gramEnd"/>
      <w:r w:rsidRPr="00856733">
        <w:rPr>
          <w:rFonts w:ascii="Times New Roman" w:hAnsi="Times New Roman" w:cs="Times New Roman"/>
          <w:i/>
        </w:rPr>
        <w:t xml:space="preserve"> created by</w:t>
      </w:r>
      <w:r w:rsidRPr="00856733">
        <w:rPr>
          <w:rFonts w:ascii="Times New Roman" w:hAnsi="Times New Roman" w:cs="Times New Roman"/>
        </w:rPr>
        <w:t xml:space="preserve"> relation to the complex argument. In pictures:</w:t>
      </w:r>
    </w:p>
    <w:p w14:paraId="4DBC55E1" w14:textId="3C61DE55" w:rsidR="00B50406" w:rsidRPr="00856733" w:rsidRDefault="00B50406" w:rsidP="00404262">
      <w:pPr>
        <w:spacing w:after="0" w:line="240" w:lineRule="auto"/>
        <w:jc w:val="center"/>
        <w:rPr>
          <w:rFonts w:ascii="Times New Roman" w:hAnsi="Times New Roman" w:cs="Times New Roman"/>
        </w:rPr>
      </w:pPr>
      <w:r w:rsidRPr="00856733">
        <w:rPr>
          <w:rFonts w:ascii="Times New Roman" w:hAnsi="Times New Roman" w:cs="Times New Roman"/>
          <w:noProof/>
        </w:rPr>
        <w:lastRenderedPageBreak/>
        <w:drawing>
          <wp:inline distT="0" distB="0" distL="0" distR="0" wp14:anchorId="119B28B7" wp14:editId="3EBE4965">
            <wp:extent cx="5943600" cy="27400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lex Argument Creation Parts, C.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40025"/>
                    </a:xfrm>
                    <a:prstGeom prst="rect">
                      <a:avLst/>
                    </a:prstGeom>
                  </pic:spPr>
                </pic:pic>
              </a:graphicData>
            </a:graphic>
          </wp:inline>
        </w:drawing>
      </w:r>
    </w:p>
    <w:p w14:paraId="44215D76" w14:textId="55943E18" w:rsidR="00B50406" w:rsidRPr="00856733" w:rsidRDefault="00B50406" w:rsidP="00404262">
      <w:pPr>
        <w:spacing w:after="0" w:line="240" w:lineRule="auto"/>
        <w:jc w:val="center"/>
        <w:rPr>
          <w:rFonts w:ascii="Times New Roman" w:hAnsi="Times New Roman" w:cs="Times New Roman"/>
          <w:i/>
        </w:rPr>
      </w:pPr>
      <w:r w:rsidRPr="00856733">
        <w:rPr>
          <w:rFonts w:ascii="Times New Roman" w:hAnsi="Times New Roman" w:cs="Times New Roman"/>
          <w:i/>
        </w:rPr>
        <w:t>Diagram 9: Complex argument emphasis on complex</w:t>
      </w:r>
    </w:p>
    <w:p w14:paraId="68145635" w14:textId="77777777" w:rsidR="001767B3" w:rsidRPr="00856733" w:rsidRDefault="001767B3" w:rsidP="00404262">
      <w:pPr>
        <w:spacing w:after="0" w:line="240" w:lineRule="auto"/>
        <w:jc w:val="center"/>
        <w:rPr>
          <w:rFonts w:ascii="Times New Roman" w:hAnsi="Times New Roman" w:cs="Times New Roman"/>
        </w:rPr>
      </w:pPr>
    </w:p>
    <w:p w14:paraId="331EF2DD" w14:textId="77777777" w:rsidR="00B50406" w:rsidRPr="00856733" w:rsidRDefault="00B50406" w:rsidP="00404262">
      <w:pPr>
        <w:spacing w:after="0" w:line="240" w:lineRule="auto"/>
        <w:rPr>
          <w:rFonts w:ascii="Times New Roman" w:hAnsi="Times New Roman" w:cs="Times New Roman"/>
        </w:rPr>
      </w:pPr>
    </w:p>
    <w:p w14:paraId="58E1C7A1" w14:textId="5A7CADBB" w:rsidR="00C534E5" w:rsidRPr="00856733" w:rsidRDefault="00C534E5" w:rsidP="00404262">
      <w:pPr>
        <w:spacing w:after="0" w:line="240" w:lineRule="auto"/>
        <w:rPr>
          <w:rFonts w:ascii="Times New Roman" w:hAnsi="Times New Roman" w:cs="Times New Roman"/>
        </w:rPr>
      </w:pPr>
      <w:r w:rsidRPr="00856733">
        <w:rPr>
          <w:rFonts w:ascii="Times New Roman" w:hAnsi="Times New Roman" w:cs="Times New Roman"/>
        </w:rPr>
        <w:t xml:space="preserve">Here, we observe the complex argument </w:t>
      </w:r>
      <w:r w:rsidRPr="00856733">
        <w:rPr>
          <w:rFonts w:ascii="Times New Roman" w:hAnsi="Times New Roman" w:cs="Times New Roman"/>
          <w:i/>
        </w:rPr>
        <w:t>is created by</w:t>
      </w:r>
      <w:r w:rsidRPr="00856733">
        <w:rPr>
          <w:rFonts w:ascii="Times New Roman" w:hAnsi="Times New Roman" w:cs="Times New Roman"/>
        </w:rPr>
        <w:t xml:space="preserve"> an </w:t>
      </w:r>
      <w:r w:rsidRPr="00856733">
        <w:rPr>
          <w:rFonts w:ascii="Times New Roman" w:hAnsi="Times New Roman" w:cs="Times New Roman"/>
          <w:i/>
        </w:rPr>
        <w:t xml:space="preserve">act of argument creation </w:t>
      </w:r>
      <w:r w:rsidRPr="00856733">
        <w:rPr>
          <w:rFonts w:ascii="Times New Roman" w:hAnsi="Times New Roman" w:cs="Times New Roman"/>
        </w:rPr>
        <w:t xml:space="preserve">which has as process parts two </w:t>
      </w:r>
      <w:r w:rsidRPr="00856733">
        <w:rPr>
          <w:rFonts w:ascii="Times New Roman" w:hAnsi="Times New Roman" w:cs="Times New Roman"/>
          <w:i/>
        </w:rPr>
        <w:t>acts of argument creation</w:t>
      </w:r>
      <w:r w:rsidRPr="00856733">
        <w:rPr>
          <w:rFonts w:ascii="Times New Roman" w:hAnsi="Times New Roman" w:cs="Times New Roman"/>
        </w:rPr>
        <w:t xml:space="preserve">, paralleling the argument parts which compose the complex argument. </w:t>
      </w:r>
    </w:p>
    <w:p w14:paraId="2F82B56D" w14:textId="6D795590" w:rsidR="00040674" w:rsidRPr="00856733" w:rsidRDefault="00040674" w:rsidP="00404262">
      <w:pPr>
        <w:spacing w:after="0" w:line="240" w:lineRule="auto"/>
        <w:rPr>
          <w:rFonts w:ascii="Times New Roman" w:hAnsi="Times New Roman" w:cs="Times New Roman"/>
        </w:rPr>
      </w:pPr>
      <w:r w:rsidRPr="00856733">
        <w:rPr>
          <w:rFonts w:ascii="Times New Roman" w:hAnsi="Times New Roman" w:cs="Times New Roman"/>
        </w:rPr>
        <w:tab/>
        <w:t>The various acts we have deployed in our treatment of arguments are, of course, processes, but they are distinguished from other processes in that they involve language, e.g. baking/running vs act of arguing/act of argument creation. We thus unify these acts by extending the BFO class Process to Language Act, where a language act is an intentional act involving language. As before, we illustrate the extension</w:t>
      </w:r>
      <w:r w:rsidR="00556CF3" w:rsidRPr="00856733">
        <w:rPr>
          <w:rFonts w:ascii="Times New Roman" w:hAnsi="Times New Roman" w:cs="Times New Roman"/>
        </w:rPr>
        <w:t xml:space="preserve"> (arrows indicate the </w:t>
      </w:r>
      <w:proofErr w:type="spellStart"/>
      <w:r w:rsidR="00556CF3" w:rsidRPr="00856733">
        <w:rPr>
          <w:rFonts w:ascii="Times New Roman" w:hAnsi="Times New Roman" w:cs="Times New Roman"/>
          <w:i/>
        </w:rPr>
        <w:t>is_a</w:t>
      </w:r>
      <w:proofErr w:type="spellEnd"/>
      <w:r w:rsidR="00556CF3" w:rsidRPr="00856733">
        <w:rPr>
          <w:rFonts w:ascii="Times New Roman" w:hAnsi="Times New Roman" w:cs="Times New Roman"/>
        </w:rPr>
        <w:t xml:space="preserve"> relation)</w:t>
      </w:r>
      <w:r w:rsidRPr="00856733">
        <w:rPr>
          <w:rFonts w:ascii="Times New Roman" w:hAnsi="Times New Roman" w:cs="Times New Roman"/>
        </w:rPr>
        <w:t>:</w:t>
      </w:r>
    </w:p>
    <w:p w14:paraId="4141365D" w14:textId="77777777" w:rsidR="00040674" w:rsidRPr="00856733" w:rsidRDefault="00040674" w:rsidP="00404262">
      <w:pPr>
        <w:spacing w:after="0" w:line="240" w:lineRule="auto"/>
        <w:rPr>
          <w:rFonts w:ascii="Times New Roman" w:hAnsi="Times New Roman" w:cs="Times New Roman"/>
        </w:rPr>
      </w:pPr>
    </w:p>
    <w:p w14:paraId="1A9EA197" w14:textId="003A6EF6" w:rsidR="00040674" w:rsidRPr="00856733" w:rsidRDefault="00891D89" w:rsidP="00404262">
      <w:pPr>
        <w:spacing w:after="0" w:line="240" w:lineRule="auto"/>
        <w:jc w:val="center"/>
        <w:rPr>
          <w:rFonts w:ascii="Times New Roman" w:hAnsi="Times New Roman" w:cs="Times New Roman"/>
        </w:rPr>
      </w:pPr>
      <w:r w:rsidRPr="00856733">
        <w:rPr>
          <w:rFonts w:ascii="Times New Roman" w:hAnsi="Times New Roman" w:cs="Times New Roman"/>
          <w:noProof/>
        </w:rPr>
        <w:drawing>
          <wp:inline distT="0" distB="0" distL="0" distR="0" wp14:anchorId="5CBF91EE" wp14:editId="7591E2FF">
            <wp:extent cx="38195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O Process, ArgO Act Relationships.jpg"/>
                    <pic:cNvPicPr/>
                  </pic:nvPicPr>
                  <pic:blipFill>
                    <a:blip r:embed="rId19">
                      <a:extLst>
                        <a:ext uri="{28A0092B-C50C-407E-A947-70E740481C1C}">
                          <a14:useLocalDpi xmlns:a14="http://schemas.microsoft.com/office/drawing/2010/main" val="0"/>
                        </a:ext>
                      </a:extLst>
                    </a:blip>
                    <a:stretch>
                      <a:fillRect/>
                    </a:stretch>
                  </pic:blipFill>
                  <pic:spPr>
                    <a:xfrm>
                      <a:off x="0" y="0"/>
                      <a:ext cx="3819525" cy="2657475"/>
                    </a:xfrm>
                    <a:prstGeom prst="rect">
                      <a:avLst/>
                    </a:prstGeom>
                  </pic:spPr>
                </pic:pic>
              </a:graphicData>
            </a:graphic>
          </wp:inline>
        </w:drawing>
      </w:r>
    </w:p>
    <w:p w14:paraId="78BE3AA8" w14:textId="34DD4022" w:rsidR="00891D89" w:rsidRPr="00856733" w:rsidRDefault="00891D89" w:rsidP="00404262">
      <w:pPr>
        <w:spacing w:after="0" w:line="240" w:lineRule="auto"/>
        <w:jc w:val="center"/>
        <w:rPr>
          <w:rFonts w:ascii="Times New Roman" w:hAnsi="Times New Roman" w:cs="Times New Roman"/>
          <w:i/>
        </w:rPr>
      </w:pPr>
      <w:r w:rsidRPr="00856733">
        <w:rPr>
          <w:rFonts w:ascii="Times New Roman" w:hAnsi="Times New Roman" w:cs="Times New Roman"/>
          <w:i/>
        </w:rPr>
        <w:t xml:space="preserve">Diagram 10: BFO Process and </w:t>
      </w:r>
      <w:proofErr w:type="spellStart"/>
      <w:r w:rsidRPr="00856733">
        <w:rPr>
          <w:rFonts w:ascii="Times New Roman" w:hAnsi="Times New Roman" w:cs="Times New Roman"/>
          <w:i/>
        </w:rPr>
        <w:t>ArgO</w:t>
      </w:r>
      <w:proofErr w:type="spellEnd"/>
      <w:r w:rsidRPr="00856733">
        <w:rPr>
          <w:rFonts w:ascii="Times New Roman" w:hAnsi="Times New Roman" w:cs="Times New Roman"/>
          <w:i/>
        </w:rPr>
        <w:t xml:space="preserve"> acts relationships</w:t>
      </w:r>
    </w:p>
    <w:p w14:paraId="663A4E80" w14:textId="77777777" w:rsidR="00D74E47" w:rsidRPr="00856733" w:rsidRDefault="00D74E47" w:rsidP="00404262">
      <w:pPr>
        <w:spacing w:after="0" w:line="240" w:lineRule="auto"/>
        <w:rPr>
          <w:rFonts w:ascii="Times New Roman" w:hAnsi="Times New Roman" w:cs="Times New Roman"/>
        </w:rPr>
      </w:pPr>
    </w:p>
    <w:p w14:paraId="1151FD8B" w14:textId="6BC5C89E" w:rsidR="003848EE" w:rsidRPr="00856733" w:rsidRDefault="00D74E47" w:rsidP="00404262">
      <w:pPr>
        <w:spacing w:after="0" w:line="240" w:lineRule="auto"/>
        <w:rPr>
          <w:rFonts w:ascii="Times New Roman" w:hAnsi="Times New Roman" w:cs="Times New Roman"/>
        </w:rPr>
      </w:pPr>
      <w:r w:rsidRPr="00856733">
        <w:rPr>
          <w:rFonts w:ascii="Times New Roman" w:hAnsi="Times New Roman" w:cs="Times New Roman"/>
        </w:rPr>
        <w:lastRenderedPageBreak/>
        <w:t xml:space="preserve">Note, the dashed line between Language Act and Process indicates there may be further classes between the two, e.g. Intentional Act. We rest with our extension as described, leaving discussions of intermediary classes for future work. </w:t>
      </w:r>
    </w:p>
    <w:p w14:paraId="62D46B2C" w14:textId="77777777" w:rsidR="00556CF3" w:rsidRPr="00856733" w:rsidRDefault="00556CF3" w:rsidP="00404262">
      <w:pPr>
        <w:spacing w:after="0" w:line="240" w:lineRule="auto"/>
        <w:rPr>
          <w:rFonts w:ascii="Times New Roman" w:hAnsi="Times New Roman" w:cs="Times New Roman"/>
        </w:rPr>
      </w:pPr>
    </w:p>
    <w:p w14:paraId="0A206C8D" w14:textId="77777777" w:rsidR="00556CF3" w:rsidRPr="00856733" w:rsidRDefault="00556CF3" w:rsidP="00404262">
      <w:pPr>
        <w:spacing w:after="0" w:line="240" w:lineRule="auto"/>
        <w:rPr>
          <w:rFonts w:ascii="Times New Roman" w:hAnsi="Times New Roman" w:cs="Times New Roman"/>
        </w:rPr>
      </w:pPr>
      <w:r w:rsidRPr="00856733">
        <w:rPr>
          <w:rStyle w:val="CommentReference"/>
          <w:rFonts w:ascii="Times New Roman" w:hAnsi="Times New Roman" w:cs="Times New Roman"/>
          <w:sz w:val="24"/>
          <w:szCs w:val="24"/>
        </w:rPr>
        <w:commentReference w:id="134"/>
      </w:r>
    </w:p>
    <w:p w14:paraId="2C87F25E" w14:textId="77777777" w:rsidR="00356512" w:rsidRPr="00856733" w:rsidRDefault="00356512" w:rsidP="00404262">
      <w:pPr>
        <w:spacing w:after="0" w:line="240" w:lineRule="auto"/>
        <w:rPr>
          <w:rFonts w:ascii="Times New Roman" w:hAnsi="Times New Roman" w:cs="Times New Roman"/>
        </w:rPr>
      </w:pPr>
    </w:p>
    <w:p w14:paraId="7669C621" w14:textId="62BFE091" w:rsidR="00356512" w:rsidRPr="00856733" w:rsidRDefault="00356512" w:rsidP="00404262">
      <w:pPr>
        <w:spacing w:after="0" w:line="240" w:lineRule="auto"/>
        <w:jc w:val="center"/>
        <w:rPr>
          <w:rFonts w:ascii="Times New Roman" w:hAnsi="Times New Roman" w:cs="Times New Roman"/>
        </w:rPr>
      </w:pPr>
      <w:r w:rsidRPr="00856733">
        <w:rPr>
          <w:rFonts w:ascii="Times New Roman" w:hAnsi="Times New Roman" w:cs="Times New Roman"/>
          <w:noProof/>
        </w:rPr>
        <w:drawing>
          <wp:inline distT="0" distB="0" distL="0" distR="0" wp14:anchorId="7616FFAD" wp14:editId="37E0B056">
            <wp:extent cx="424815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 Argument with text value.jpg"/>
                    <pic:cNvPicPr/>
                  </pic:nvPicPr>
                  <pic:blipFill>
                    <a:blip r:embed="rId20">
                      <a:extLst>
                        <a:ext uri="{28A0092B-C50C-407E-A947-70E740481C1C}">
                          <a14:useLocalDpi xmlns:a14="http://schemas.microsoft.com/office/drawing/2010/main" val="0"/>
                        </a:ext>
                      </a:extLst>
                    </a:blip>
                    <a:stretch>
                      <a:fillRect/>
                    </a:stretch>
                  </pic:blipFill>
                  <pic:spPr>
                    <a:xfrm>
                      <a:off x="0" y="0"/>
                      <a:ext cx="4248150" cy="2295525"/>
                    </a:xfrm>
                    <a:prstGeom prst="rect">
                      <a:avLst/>
                    </a:prstGeom>
                  </pic:spPr>
                </pic:pic>
              </a:graphicData>
            </a:graphic>
          </wp:inline>
        </w:drawing>
      </w:r>
    </w:p>
    <w:p w14:paraId="26F230FE" w14:textId="77777777" w:rsidR="00891D89" w:rsidRPr="00856733" w:rsidRDefault="00891D89" w:rsidP="00404262">
      <w:pPr>
        <w:spacing w:after="0" w:line="240" w:lineRule="auto"/>
        <w:rPr>
          <w:rFonts w:ascii="Times New Roman" w:hAnsi="Times New Roman" w:cs="Times New Roman"/>
        </w:rPr>
      </w:pPr>
    </w:p>
    <w:p w14:paraId="5E98DBE8" w14:textId="48F28985" w:rsidR="006836C3" w:rsidRPr="00856733" w:rsidRDefault="006836C3" w:rsidP="00404262">
      <w:pPr>
        <w:spacing w:after="0" w:line="240" w:lineRule="auto"/>
        <w:rPr>
          <w:rFonts w:ascii="Times New Roman" w:hAnsi="Times New Roman" w:cs="Times New Roman"/>
        </w:rPr>
      </w:pPr>
      <w:r w:rsidRPr="00856733">
        <w:rPr>
          <w:rFonts w:ascii="Times New Roman" w:hAnsi="Times New Roman" w:cs="Times New Roman"/>
        </w:rPr>
        <w:tab/>
        <w:t xml:space="preserve">Before turning to our axiomatization of </w:t>
      </w:r>
      <w:proofErr w:type="spellStart"/>
      <w:r w:rsidRPr="00856733">
        <w:rPr>
          <w:rFonts w:ascii="Times New Roman" w:hAnsi="Times New Roman" w:cs="Times New Roman"/>
        </w:rPr>
        <w:t>ArgO</w:t>
      </w:r>
      <w:proofErr w:type="spellEnd"/>
      <w:r w:rsidRPr="00856733">
        <w:rPr>
          <w:rFonts w:ascii="Times New Roman" w:hAnsi="Times New Roman" w:cs="Times New Roman"/>
        </w:rPr>
        <w:t xml:space="preserve"> and formal results, it is illustrative to examine our complex argument example involving supposition, from a slightly different perspective than that above. Consider:</w:t>
      </w:r>
    </w:p>
    <w:p w14:paraId="21C58CEE" w14:textId="77777777" w:rsidR="006836C3" w:rsidRPr="00856733" w:rsidRDefault="006836C3" w:rsidP="00404262">
      <w:pPr>
        <w:spacing w:after="0" w:line="240" w:lineRule="auto"/>
        <w:rPr>
          <w:rFonts w:ascii="Times New Roman" w:hAnsi="Times New Roman" w:cs="Times New Roman"/>
        </w:rPr>
      </w:pPr>
    </w:p>
    <w:p w14:paraId="4231BBF2" w14:textId="77777777" w:rsidR="006836C3" w:rsidRPr="00856733" w:rsidRDefault="006836C3" w:rsidP="00404262">
      <w:pPr>
        <w:pStyle w:val="ListParagraph"/>
        <w:numPr>
          <w:ilvl w:val="0"/>
          <w:numId w:val="16"/>
        </w:numPr>
        <w:spacing w:after="0" w:line="240" w:lineRule="auto"/>
        <w:ind w:left="0" w:firstLine="0"/>
        <w:rPr>
          <w:rFonts w:ascii="Times New Roman" w:hAnsi="Times New Roman" w:cs="Times New Roman"/>
        </w:rPr>
      </w:pPr>
      <w:r w:rsidRPr="00856733">
        <w:rPr>
          <w:rFonts w:ascii="Times New Roman" w:hAnsi="Times New Roman" w:cs="Times New Roman"/>
        </w:rPr>
        <w:t>If Andrew is in El Paso, then Andrew is in Madrid and Andrew is in Spain</w:t>
      </w:r>
    </w:p>
    <w:p w14:paraId="09041706" w14:textId="77777777" w:rsidR="006836C3" w:rsidRPr="00856733" w:rsidRDefault="006836C3" w:rsidP="00404262">
      <w:pPr>
        <w:pStyle w:val="ListParagraph"/>
        <w:numPr>
          <w:ilvl w:val="0"/>
          <w:numId w:val="16"/>
        </w:numPr>
        <w:spacing w:after="0" w:line="240" w:lineRule="auto"/>
        <w:ind w:left="0" w:firstLine="0"/>
        <w:rPr>
          <w:rFonts w:ascii="Times New Roman" w:hAnsi="Times New Roman" w:cs="Times New Roman"/>
        </w:rPr>
      </w:pPr>
      <w:r w:rsidRPr="00856733">
        <w:rPr>
          <w:rFonts w:ascii="Times New Roman" w:hAnsi="Times New Roman" w:cs="Times New Roman"/>
        </w:rPr>
        <w:t xml:space="preserve">SUPPOSE </w:t>
      </w:r>
      <w:r w:rsidRPr="00856733">
        <w:rPr>
          <w:rFonts w:ascii="Times New Roman" w:hAnsi="Times New Roman" w:cs="Times New Roman"/>
          <w:b/>
        </w:rPr>
        <w:t>|</w:t>
      </w:r>
      <w:r w:rsidRPr="00856733">
        <w:rPr>
          <w:rFonts w:ascii="Times New Roman" w:hAnsi="Times New Roman" w:cs="Times New Roman"/>
        </w:rPr>
        <w:t xml:space="preserve"> Andrew is in El Paso</w:t>
      </w:r>
    </w:p>
    <w:p w14:paraId="7CF3E810" w14:textId="77777777" w:rsidR="006836C3" w:rsidRPr="00856733" w:rsidRDefault="006836C3" w:rsidP="00404262">
      <w:pPr>
        <w:pStyle w:val="ListParagraph"/>
        <w:numPr>
          <w:ilvl w:val="0"/>
          <w:numId w:val="16"/>
        </w:numPr>
        <w:spacing w:after="0" w:line="240" w:lineRule="auto"/>
        <w:ind w:left="0" w:firstLine="0"/>
        <w:rPr>
          <w:rFonts w:ascii="Times New Roman" w:hAnsi="Times New Roman" w:cs="Times New Roman"/>
        </w:rPr>
      </w:pPr>
      <w:r w:rsidRPr="00856733">
        <w:rPr>
          <w:rFonts w:ascii="Times New Roman" w:hAnsi="Times New Roman" w:cs="Times New Roman"/>
        </w:rPr>
        <w:t xml:space="preserve">                  </w:t>
      </w:r>
      <w:r w:rsidRPr="00856733">
        <w:rPr>
          <w:rFonts w:ascii="Times New Roman" w:hAnsi="Times New Roman" w:cs="Times New Roman"/>
          <w:b/>
        </w:rPr>
        <w:t>|</w:t>
      </w:r>
      <w:r w:rsidRPr="00856733">
        <w:rPr>
          <w:rFonts w:ascii="Times New Roman" w:hAnsi="Times New Roman" w:cs="Times New Roman"/>
        </w:rPr>
        <w:t xml:space="preserve"> Hence, Andrew is in Madrid and Andrew is in Spain</w:t>
      </w:r>
    </w:p>
    <w:p w14:paraId="341AB86E" w14:textId="77777777" w:rsidR="006836C3" w:rsidRPr="00856733" w:rsidRDefault="006836C3" w:rsidP="00404262">
      <w:pPr>
        <w:pStyle w:val="ListParagraph"/>
        <w:numPr>
          <w:ilvl w:val="0"/>
          <w:numId w:val="16"/>
        </w:numPr>
        <w:spacing w:after="0" w:line="240" w:lineRule="auto"/>
        <w:ind w:left="0" w:firstLine="0"/>
        <w:rPr>
          <w:rFonts w:ascii="Times New Roman" w:hAnsi="Times New Roman" w:cs="Times New Roman"/>
        </w:rPr>
      </w:pPr>
      <w:r w:rsidRPr="00856733">
        <w:rPr>
          <w:rFonts w:ascii="Times New Roman" w:hAnsi="Times New Roman" w:cs="Times New Roman"/>
        </w:rPr>
        <w:t xml:space="preserve">                  </w:t>
      </w:r>
      <w:r w:rsidRPr="00856733">
        <w:rPr>
          <w:rFonts w:ascii="Times New Roman" w:hAnsi="Times New Roman" w:cs="Times New Roman"/>
          <w:b/>
        </w:rPr>
        <w:t>|</w:t>
      </w:r>
      <w:r w:rsidRPr="00856733">
        <w:rPr>
          <w:rFonts w:ascii="Times New Roman" w:hAnsi="Times New Roman" w:cs="Times New Roman"/>
        </w:rPr>
        <w:t xml:space="preserve"> Hence, Andrew is in Spain</w:t>
      </w:r>
    </w:p>
    <w:p w14:paraId="00222F4E" w14:textId="77777777" w:rsidR="006836C3" w:rsidRPr="00856733" w:rsidRDefault="006836C3" w:rsidP="00404262">
      <w:pPr>
        <w:pStyle w:val="ListParagraph"/>
        <w:numPr>
          <w:ilvl w:val="0"/>
          <w:numId w:val="16"/>
        </w:numPr>
        <w:spacing w:after="0" w:line="240" w:lineRule="auto"/>
        <w:ind w:left="0" w:firstLine="0"/>
        <w:rPr>
          <w:rFonts w:ascii="Times New Roman" w:hAnsi="Times New Roman" w:cs="Times New Roman"/>
        </w:rPr>
      </w:pPr>
      <w:r w:rsidRPr="00856733">
        <w:rPr>
          <w:rFonts w:ascii="Times New Roman" w:hAnsi="Times New Roman" w:cs="Times New Roman"/>
        </w:rPr>
        <w:t>Hence, if Andrew is in El Paso, then Andrew is in Spain</w:t>
      </w:r>
    </w:p>
    <w:p w14:paraId="6F215CD7" w14:textId="77777777" w:rsidR="006836C3" w:rsidRPr="00856733" w:rsidRDefault="006836C3" w:rsidP="00404262">
      <w:pPr>
        <w:spacing w:after="0" w:line="240" w:lineRule="auto"/>
        <w:rPr>
          <w:rFonts w:ascii="Times New Roman" w:hAnsi="Times New Roman" w:cs="Times New Roman"/>
        </w:rPr>
      </w:pPr>
    </w:p>
    <w:p w14:paraId="2DC44BB3" w14:textId="709C884E" w:rsidR="006836C3" w:rsidRPr="00856733" w:rsidRDefault="0012226C" w:rsidP="00404262">
      <w:pPr>
        <w:spacing w:after="0" w:line="240" w:lineRule="auto"/>
        <w:jc w:val="center"/>
        <w:rPr>
          <w:rFonts w:ascii="Times New Roman" w:hAnsi="Times New Roman" w:cs="Times New Roman"/>
        </w:rPr>
      </w:pPr>
      <w:r w:rsidRPr="00856733">
        <w:rPr>
          <w:rFonts w:ascii="Times New Roman" w:hAnsi="Times New Roman" w:cs="Times New Roman"/>
          <w:noProof/>
        </w:rPr>
        <w:drawing>
          <wp:inline distT="0" distB="0" distL="0" distR="0" wp14:anchorId="4025FF10" wp14:editId="07955931">
            <wp:extent cx="6477000" cy="286897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lex Argument with Supposition Complete.jpg"/>
                    <pic:cNvPicPr/>
                  </pic:nvPicPr>
                  <pic:blipFill>
                    <a:blip r:embed="rId21">
                      <a:extLst>
                        <a:ext uri="{28A0092B-C50C-407E-A947-70E740481C1C}">
                          <a14:useLocalDpi xmlns:a14="http://schemas.microsoft.com/office/drawing/2010/main" val="0"/>
                        </a:ext>
                      </a:extLst>
                    </a:blip>
                    <a:stretch>
                      <a:fillRect/>
                    </a:stretch>
                  </pic:blipFill>
                  <pic:spPr>
                    <a:xfrm>
                      <a:off x="0" y="0"/>
                      <a:ext cx="6477000" cy="2868979"/>
                    </a:xfrm>
                    <a:prstGeom prst="rect">
                      <a:avLst/>
                    </a:prstGeom>
                  </pic:spPr>
                </pic:pic>
              </a:graphicData>
            </a:graphic>
          </wp:inline>
        </w:drawing>
      </w:r>
    </w:p>
    <w:p w14:paraId="36A4F105" w14:textId="77777777" w:rsidR="0012226C" w:rsidRPr="00856733" w:rsidRDefault="0012226C" w:rsidP="00404262">
      <w:pPr>
        <w:spacing w:after="0" w:line="240" w:lineRule="auto"/>
        <w:rPr>
          <w:rFonts w:ascii="Times New Roman" w:hAnsi="Times New Roman" w:cs="Times New Roman"/>
        </w:rPr>
      </w:pPr>
    </w:p>
    <w:p w14:paraId="4F3C241B" w14:textId="6DB1E814" w:rsidR="0012226C" w:rsidRPr="00856733" w:rsidRDefault="009C7AFB" w:rsidP="00404262">
      <w:pPr>
        <w:spacing w:after="0" w:line="240" w:lineRule="auto"/>
        <w:jc w:val="center"/>
        <w:rPr>
          <w:rFonts w:ascii="Times New Roman" w:hAnsi="Times New Roman" w:cs="Times New Roman"/>
        </w:rPr>
      </w:pPr>
      <w:r w:rsidRPr="00856733">
        <w:rPr>
          <w:rFonts w:ascii="Times New Roman" w:hAnsi="Times New Roman" w:cs="Times New Roman"/>
          <w:noProof/>
        </w:rPr>
        <w:drawing>
          <wp:inline distT="0" distB="0" distL="0" distR="0" wp14:anchorId="5D21364F" wp14:editId="0C4A48E0">
            <wp:extent cx="4438650" cy="2724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rgument Creation Simple.jpg"/>
                    <pic:cNvPicPr/>
                  </pic:nvPicPr>
                  <pic:blipFill>
                    <a:blip r:embed="rId22">
                      <a:extLst>
                        <a:ext uri="{28A0092B-C50C-407E-A947-70E740481C1C}">
                          <a14:useLocalDpi xmlns:a14="http://schemas.microsoft.com/office/drawing/2010/main" val="0"/>
                        </a:ext>
                      </a:extLst>
                    </a:blip>
                    <a:stretch>
                      <a:fillRect/>
                    </a:stretch>
                  </pic:blipFill>
                  <pic:spPr>
                    <a:xfrm>
                      <a:off x="0" y="0"/>
                      <a:ext cx="4438650" cy="2724150"/>
                    </a:xfrm>
                    <a:prstGeom prst="rect">
                      <a:avLst/>
                    </a:prstGeom>
                  </pic:spPr>
                </pic:pic>
              </a:graphicData>
            </a:graphic>
          </wp:inline>
        </w:drawing>
      </w:r>
    </w:p>
    <w:p w14:paraId="18DA764B" w14:textId="77777777" w:rsidR="009C7AFB" w:rsidRPr="00856733" w:rsidRDefault="009C7AFB" w:rsidP="00404262">
      <w:pPr>
        <w:spacing w:after="0" w:line="240" w:lineRule="auto"/>
        <w:jc w:val="center"/>
        <w:rPr>
          <w:rFonts w:ascii="Times New Roman" w:hAnsi="Times New Roman" w:cs="Times New Roman"/>
        </w:rPr>
      </w:pPr>
    </w:p>
    <w:p w14:paraId="0FF8E893" w14:textId="77777777" w:rsidR="009C7AFB" w:rsidRPr="00856733" w:rsidRDefault="009C7AFB" w:rsidP="00404262">
      <w:pPr>
        <w:spacing w:after="0" w:line="240" w:lineRule="auto"/>
        <w:jc w:val="center"/>
        <w:rPr>
          <w:rFonts w:ascii="Times New Roman" w:hAnsi="Times New Roman" w:cs="Times New Roman"/>
        </w:rPr>
      </w:pPr>
    </w:p>
    <w:p w14:paraId="5AFF1443" w14:textId="7C788F5C" w:rsidR="009C7AFB" w:rsidRPr="00856733" w:rsidRDefault="00E569FA" w:rsidP="00404262">
      <w:pPr>
        <w:spacing w:after="0" w:line="240" w:lineRule="auto"/>
        <w:jc w:val="center"/>
        <w:rPr>
          <w:rFonts w:ascii="Times New Roman" w:hAnsi="Times New Roman" w:cs="Times New Roman"/>
        </w:rPr>
      </w:pPr>
      <w:r w:rsidRPr="00856733">
        <w:rPr>
          <w:rFonts w:ascii="Times New Roman" w:hAnsi="Times New Roman" w:cs="Times New Roman"/>
          <w:noProof/>
        </w:rPr>
        <w:drawing>
          <wp:inline distT="0" distB="0" distL="0" distR="0" wp14:anchorId="3820B67B" wp14:editId="66BA0144">
            <wp:extent cx="5943600" cy="33470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rgument Creation Complex.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p w14:paraId="5141FFF1" w14:textId="77777777" w:rsidR="0012226C" w:rsidRPr="00856733" w:rsidRDefault="0012226C" w:rsidP="00404262">
      <w:pPr>
        <w:spacing w:after="0" w:line="240" w:lineRule="auto"/>
        <w:rPr>
          <w:rFonts w:ascii="Times New Roman" w:hAnsi="Times New Roman" w:cs="Times New Roman"/>
        </w:rPr>
      </w:pPr>
    </w:p>
    <w:p w14:paraId="451A3A40" w14:textId="6EE462FD" w:rsidR="0084116F" w:rsidRPr="00856733" w:rsidRDefault="00C52E84" w:rsidP="00404262">
      <w:pPr>
        <w:spacing w:after="0" w:line="240" w:lineRule="auto"/>
        <w:rPr>
          <w:rFonts w:ascii="Times New Roman" w:eastAsia="Times New Roman" w:hAnsi="Times New Roman" w:cs="Times New Roman"/>
        </w:rPr>
      </w:pPr>
      <w:r w:rsidRPr="00856733">
        <w:rPr>
          <w:rStyle w:val="FootnoteReference"/>
          <w:rFonts w:ascii="Times New Roman" w:eastAsia="Times New Roman" w:hAnsi="Times New Roman" w:cs="Times New Roman"/>
        </w:rPr>
        <w:footnoteReference w:id="35"/>
      </w:r>
    </w:p>
    <w:p w14:paraId="37E81458" w14:textId="54EED5C4" w:rsidR="00265AFB" w:rsidRPr="00856733" w:rsidRDefault="00265AFB" w:rsidP="00556CF3">
      <w:pPr>
        <w:spacing w:after="0" w:line="240" w:lineRule="auto"/>
        <w:ind w:firstLine="720"/>
        <w:rPr>
          <w:rFonts w:ascii="Times New Roman" w:eastAsia="Times New Roman" w:hAnsi="Times New Roman" w:cs="Times New Roman"/>
        </w:rPr>
      </w:pPr>
      <w:r w:rsidRPr="00856733">
        <w:rPr>
          <w:rFonts w:ascii="Times New Roman" w:eastAsia="Times New Roman" w:hAnsi="Times New Roman" w:cs="Times New Roman"/>
        </w:rPr>
        <w:t xml:space="preserve">Note, despite speaking of processes, it is not necessary to know the precise order or time on which these various cognitive acts occur in order to posit their existence. Still, a natural temporal ordering suggests itself, where the </w:t>
      </w:r>
      <w:r w:rsidRPr="00856733">
        <w:rPr>
          <w:rFonts w:ascii="Times New Roman" w:eastAsia="Times New Roman" w:hAnsi="Times New Roman" w:cs="Times New Roman"/>
          <w:i/>
        </w:rPr>
        <w:t>act of inferring</w:t>
      </w:r>
      <w:r w:rsidRPr="00856733">
        <w:rPr>
          <w:rFonts w:ascii="Times New Roman" w:eastAsia="Times New Roman" w:hAnsi="Times New Roman" w:cs="Times New Roman"/>
        </w:rPr>
        <w:t xml:space="preserve"> precedes the </w:t>
      </w:r>
      <w:r w:rsidRPr="00856733">
        <w:rPr>
          <w:rFonts w:ascii="Times New Roman" w:eastAsia="Times New Roman" w:hAnsi="Times New Roman" w:cs="Times New Roman"/>
          <w:i/>
        </w:rPr>
        <w:t xml:space="preserve">act of concluding </w:t>
      </w:r>
      <w:r w:rsidRPr="00856733">
        <w:rPr>
          <w:rFonts w:ascii="Times New Roman" w:eastAsia="Times New Roman" w:hAnsi="Times New Roman" w:cs="Times New Roman"/>
        </w:rPr>
        <w:t xml:space="preserve">in a </w:t>
      </w:r>
      <w:r w:rsidRPr="00856733">
        <w:rPr>
          <w:rFonts w:ascii="Times New Roman" w:eastAsia="Times New Roman" w:hAnsi="Times New Roman" w:cs="Times New Roman"/>
        </w:rPr>
        <w:lastRenderedPageBreak/>
        <w:t xml:space="preserve">standard ordering of temporal points or perhaps intervals. A full treatment of a given argument, we surmise, will reflect temporal precedence of cognitive acts. We leave this aspect, however, for specific users of our ontology to work out in each case.  </w:t>
      </w:r>
    </w:p>
    <w:p w14:paraId="5D6151C7" w14:textId="77777777" w:rsidR="00D6435C" w:rsidRPr="00856733" w:rsidRDefault="0084116F" w:rsidP="00556CF3">
      <w:pPr>
        <w:spacing w:after="0" w:line="240" w:lineRule="auto"/>
        <w:ind w:firstLine="720"/>
        <w:rPr>
          <w:rFonts w:ascii="Times New Roman" w:eastAsia="Times New Roman" w:hAnsi="Times New Roman" w:cs="Times New Roman"/>
        </w:rPr>
      </w:pPr>
      <w:r w:rsidRPr="00856733">
        <w:rPr>
          <w:rFonts w:ascii="Times New Roman" w:eastAsia="Times New Roman" w:hAnsi="Times New Roman" w:cs="Times New Roman"/>
        </w:rPr>
        <w:t xml:space="preserve">We find using processes is a natural way to think about the function of a statement within an argument. In addition, it also allows for a symmetric pattern of ordering, since an act of argument creation will have acts of inferring, acts of concluding, and acts of supposition as process parts, and we can read off of these process part relationships the part relationships that hold among the argument and its parts. This means, for instance, that if a premise entails a </w:t>
      </w:r>
      <w:proofErr w:type="spellStart"/>
      <w:r w:rsidRPr="00856733">
        <w:rPr>
          <w:rFonts w:ascii="Times New Roman" w:eastAsia="Times New Roman" w:hAnsi="Times New Roman" w:cs="Times New Roman"/>
        </w:rPr>
        <w:t>subconclusion</w:t>
      </w:r>
      <w:proofErr w:type="spellEnd"/>
      <w:r w:rsidRPr="00856733">
        <w:rPr>
          <w:rFonts w:ascii="Times New Roman" w:eastAsia="Times New Roman" w:hAnsi="Times New Roman" w:cs="Times New Roman"/>
        </w:rPr>
        <w:t xml:space="preserve">, and that </w:t>
      </w:r>
      <w:proofErr w:type="spellStart"/>
      <w:r w:rsidRPr="00856733">
        <w:rPr>
          <w:rFonts w:ascii="Times New Roman" w:eastAsia="Times New Roman" w:hAnsi="Times New Roman" w:cs="Times New Roman"/>
        </w:rPr>
        <w:t>subconclusion</w:t>
      </w:r>
      <w:proofErr w:type="spellEnd"/>
      <w:r w:rsidRPr="00856733">
        <w:rPr>
          <w:rFonts w:ascii="Times New Roman" w:eastAsia="Times New Roman" w:hAnsi="Times New Roman" w:cs="Times New Roman"/>
        </w:rPr>
        <w:t xml:space="preserve"> entails another </w:t>
      </w:r>
      <w:proofErr w:type="spellStart"/>
      <w:r w:rsidRPr="00856733">
        <w:rPr>
          <w:rFonts w:ascii="Times New Roman" w:eastAsia="Times New Roman" w:hAnsi="Times New Roman" w:cs="Times New Roman"/>
        </w:rPr>
        <w:t>subconclusion</w:t>
      </w:r>
      <w:proofErr w:type="spellEnd"/>
      <w:r w:rsidRPr="00856733">
        <w:rPr>
          <w:rFonts w:ascii="Times New Roman" w:eastAsia="Times New Roman" w:hAnsi="Times New Roman" w:cs="Times New Roman"/>
        </w:rPr>
        <w:t>, that there is a parallel series of parthood relationships on the process side, such that there are two acts of inferring, both of which are process parts of an act of argument creation, both of which share a statement as a participant.</w:t>
      </w:r>
    </w:p>
    <w:p w14:paraId="2C4A7155" w14:textId="77777777" w:rsidR="00556CF3" w:rsidRPr="00856733" w:rsidRDefault="00556CF3" w:rsidP="00556CF3">
      <w:pPr>
        <w:spacing w:after="0" w:line="240" w:lineRule="auto"/>
        <w:ind w:firstLine="720"/>
        <w:rPr>
          <w:rFonts w:ascii="Times New Roman" w:eastAsia="Times New Roman" w:hAnsi="Times New Roman" w:cs="Times New Roman"/>
        </w:rPr>
      </w:pPr>
    </w:p>
    <w:p w14:paraId="3EEAA13F" w14:textId="047BD782" w:rsidR="00556CF3" w:rsidRPr="00856733" w:rsidRDefault="00556CF3" w:rsidP="00556CF3">
      <w:pPr>
        <w:spacing w:after="0" w:line="240" w:lineRule="auto"/>
        <w:rPr>
          <w:rFonts w:ascii="Times New Roman" w:eastAsia="Times New Roman" w:hAnsi="Times New Roman" w:cs="Times New Roman"/>
          <w:i/>
        </w:rPr>
      </w:pPr>
      <w:proofErr w:type="spellStart"/>
      <w:r w:rsidRPr="00856733">
        <w:rPr>
          <w:rFonts w:ascii="Times New Roman" w:eastAsia="Times New Roman" w:hAnsi="Times New Roman" w:cs="Times New Roman"/>
          <w:i/>
        </w:rPr>
        <w:t>ArgO</w:t>
      </w:r>
      <w:proofErr w:type="spellEnd"/>
      <w:r w:rsidRPr="00856733">
        <w:rPr>
          <w:rFonts w:ascii="Times New Roman" w:eastAsia="Times New Roman" w:hAnsi="Times New Roman" w:cs="Times New Roman"/>
          <w:i/>
        </w:rPr>
        <w:t xml:space="preserve"> and Adequacy </w:t>
      </w:r>
      <w:commentRangeStart w:id="135"/>
      <w:r w:rsidRPr="00856733">
        <w:rPr>
          <w:rFonts w:ascii="Times New Roman" w:eastAsia="Times New Roman" w:hAnsi="Times New Roman" w:cs="Times New Roman"/>
          <w:i/>
        </w:rPr>
        <w:t>Constraints</w:t>
      </w:r>
      <w:commentRangeEnd w:id="135"/>
      <w:r w:rsidRPr="00856733">
        <w:rPr>
          <w:rStyle w:val="CommentReference"/>
          <w:rFonts w:ascii="Times New Roman" w:hAnsi="Times New Roman" w:cs="Times New Roman"/>
          <w:sz w:val="24"/>
          <w:szCs w:val="24"/>
        </w:rPr>
        <w:commentReference w:id="135"/>
      </w:r>
    </w:p>
    <w:p w14:paraId="1BEB4889" w14:textId="77777777" w:rsidR="00556CF3" w:rsidRPr="00856733" w:rsidRDefault="00556CF3" w:rsidP="00556CF3">
      <w:pPr>
        <w:spacing w:after="0" w:line="240" w:lineRule="auto"/>
        <w:ind w:firstLine="720"/>
        <w:rPr>
          <w:rFonts w:ascii="Times New Roman" w:eastAsia="Times New Roman" w:hAnsi="Times New Roman" w:cs="Times New Roman"/>
        </w:rPr>
      </w:pPr>
    </w:p>
    <w:p w14:paraId="7F513620" w14:textId="1959372D" w:rsidR="00E569FA" w:rsidRPr="00856733" w:rsidRDefault="00E569FA" w:rsidP="00556CF3">
      <w:pPr>
        <w:spacing w:after="0" w:line="240" w:lineRule="auto"/>
        <w:ind w:firstLine="720"/>
        <w:rPr>
          <w:rFonts w:ascii="Times New Roman" w:eastAsia="Times New Roman" w:hAnsi="Times New Roman" w:cs="Times New Roman"/>
        </w:rPr>
      </w:pPr>
      <w:r w:rsidRPr="00856733">
        <w:rPr>
          <w:rFonts w:ascii="Times New Roman" w:eastAsia="Times New Roman" w:hAnsi="Times New Roman" w:cs="Times New Roman"/>
        </w:rPr>
        <w:t xml:space="preserve">Recall, we began our discussion by defending adequacy constraints </w:t>
      </w:r>
      <w:proofErr w:type="gramStart"/>
      <w:r w:rsidRPr="00856733">
        <w:rPr>
          <w:rFonts w:ascii="Times New Roman" w:eastAsia="Times New Roman" w:hAnsi="Times New Roman" w:cs="Times New Roman"/>
        </w:rPr>
        <w:t>an</w:t>
      </w:r>
      <w:proofErr w:type="gramEnd"/>
      <w:r w:rsidRPr="00856733">
        <w:rPr>
          <w:rFonts w:ascii="Times New Roman" w:eastAsia="Times New Roman" w:hAnsi="Times New Roman" w:cs="Times New Roman"/>
        </w:rPr>
        <w:t xml:space="preserve"> ontology of arguments should meet, after which we found many recent argument ontologies failed one or more </w:t>
      </w:r>
      <w:r w:rsidR="00A23040" w:rsidRPr="00856733">
        <w:rPr>
          <w:rFonts w:ascii="Times New Roman" w:eastAsia="Times New Roman" w:hAnsi="Times New Roman" w:cs="Times New Roman"/>
        </w:rPr>
        <w:t xml:space="preserve">of these conditions. In contrast, </w:t>
      </w:r>
      <w:proofErr w:type="spellStart"/>
      <w:r w:rsidR="00A23040" w:rsidRPr="00856733">
        <w:rPr>
          <w:rFonts w:ascii="Times New Roman" w:eastAsia="Times New Roman" w:hAnsi="Times New Roman" w:cs="Times New Roman"/>
        </w:rPr>
        <w:t>ArgO</w:t>
      </w:r>
      <w:proofErr w:type="spellEnd"/>
      <w:r w:rsidR="00A23040" w:rsidRPr="00856733">
        <w:rPr>
          <w:rFonts w:ascii="Times New Roman" w:eastAsia="Times New Roman" w:hAnsi="Times New Roman" w:cs="Times New Roman"/>
        </w:rPr>
        <w:t xml:space="preserve"> rests on logically defined classes employing a genus-species form [1] which the ontology inherits from retaining compatibility with BFO and IAO, meeting condition [6] as well. Sentences are distinguished from content, with both distinguished from the role content may play in an argument [3], roles being characterized in canonical argument contexts, as premises, conclusions, suppositions, and </w:t>
      </w:r>
      <w:proofErr w:type="spellStart"/>
      <w:r w:rsidR="00A23040" w:rsidRPr="00856733">
        <w:rPr>
          <w:rFonts w:ascii="Times New Roman" w:eastAsia="Times New Roman" w:hAnsi="Times New Roman" w:cs="Times New Roman"/>
        </w:rPr>
        <w:t>subconclusions</w:t>
      </w:r>
      <w:proofErr w:type="spellEnd"/>
      <w:r w:rsidR="00A23040" w:rsidRPr="00856733">
        <w:rPr>
          <w:rFonts w:ascii="Times New Roman" w:eastAsia="Times New Roman" w:hAnsi="Times New Roman" w:cs="Times New Roman"/>
        </w:rPr>
        <w:t xml:space="preserve"> [2]. Thus far, </w:t>
      </w:r>
      <w:proofErr w:type="spellStart"/>
      <w:r w:rsidR="00A23040" w:rsidRPr="00856733">
        <w:rPr>
          <w:rFonts w:ascii="Times New Roman" w:eastAsia="Times New Roman" w:hAnsi="Times New Roman" w:cs="Times New Roman"/>
        </w:rPr>
        <w:t>ArgO</w:t>
      </w:r>
      <w:proofErr w:type="spellEnd"/>
      <w:r w:rsidR="00A23040" w:rsidRPr="00856733">
        <w:rPr>
          <w:rFonts w:ascii="Times New Roman" w:eastAsia="Times New Roman" w:hAnsi="Times New Roman" w:cs="Times New Roman"/>
        </w:rPr>
        <w:t xml:space="preserve"> also meets [4] and [5], as it is compatible with the proposal that weaknesses of arguments can be represented, as well as multiple approaches to logic. Rather than leave this as mere possibility, we examine two extensions in later sections which demonstrate how these conditions may be met. We turn first to an axiomatization of </w:t>
      </w:r>
      <w:proofErr w:type="spellStart"/>
      <w:r w:rsidR="00A23040" w:rsidRPr="00856733">
        <w:rPr>
          <w:rFonts w:ascii="Times New Roman" w:eastAsia="Times New Roman" w:hAnsi="Times New Roman" w:cs="Times New Roman"/>
        </w:rPr>
        <w:t>ArgO</w:t>
      </w:r>
      <w:proofErr w:type="spellEnd"/>
      <w:r w:rsidR="00A23040" w:rsidRPr="00856733">
        <w:rPr>
          <w:rFonts w:ascii="Times New Roman" w:eastAsia="Times New Roman" w:hAnsi="Times New Roman" w:cs="Times New Roman"/>
        </w:rPr>
        <w:t xml:space="preserve"> and accompanying formal results. </w:t>
      </w:r>
    </w:p>
    <w:p w14:paraId="699668C7" w14:textId="77777777" w:rsidR="00E569FA" w:rsidRPr="00856733" w:rsidRDefault="00E569FA" w:rsidP="00404262">
      <w:pPr>
        <w:spacing w:after="0" w:line="240" w:lineRule="auto"/>
        <w:rPr>
          <w:rFonts w:ascii="Times New Roman" w:hAnsi="Times New Roman" w:cs="Times New Roman"/>
        </w:rPr>
      </w:pPr>
    </w:p>
    <w:p w14:paraId="3B1F4E18" w14:textId="77777777" w:rsidR="00D41D8E" w:rsidRPr="00856733" w:rsidRDefault="00D41D8E" w:rsidP="00404262">
      <w:pPr>
        <w:spacing w:after="0" w:line="240" w:lineRule="auto"/>
        <w:rPr>
          <w:rFonts w:ascii="Times New Roman" w:hAnsi="Times New Roman" w:cs="Times New Roman"/>
          <w:i/>
        </w:rPr>
      </w:pPr>
      <w:r w:rsidRPr="00856733">
        <w:rPr>
          <w:rFonts w:ascii="Times New Roman" w:hAnsi="Times New Roman" w:cs="Times New Roman"/>
          <w:i/>
        </w:rPr>
        <w:t xml:space="preserve">Axiomatization of </w:t>
      </w:r>
      <w:commentRangeStart w:id="136"/>
      <w:proofErr w:type="spellStart"/>
      <w:r w:rsidRPr="00856733">
        <w:rPr>
          <w:rFonts w:ascii="Times New Roman" w:hAnsi="Times New Roman" w:cs="Times New Roman"/>
          <w:i/>
        </w:rPr>
        <w:t>ArgO</w:t>
      </w:r>
      <w:commentRangeEnd w:id="136"/>
      <w:proofErr w:type="spellEnd"/>
      <w:r w:rsidR="009C39E2" w:rsidRPr="00856733">
        <w:rPr>
          <w:rStyle w:val="CommentReference"/>
          <w:rFonts w:ascii="Times New Roman" w:hAnsi="Times New Roman" w:cs="Times New Roman"/>
          <w:sz w:val="24"/>
          <w:szCs w:val="24"/>
        </w:rPr>
        <w:commentReference w:id="136"/>
      </w:r>
    </w:p>
    <w:p w14:paraId="3B03C350" w14:textId="77777777" w:rsidR="00D41D8E" w:rsidRPr="00856733" w:rsidRDefault="00D41D8E" w:rsidP="00404262">
      <w:pPr>
        <w:spacing w:after="0" w:line="240" w:lineRule="auto"/>
        <w:jc w:val="center"/>
        <w:rPr>
          <w:rFonts w:ascii="Times New Roman" w:hAnsi="Times New Roman" w:cs="Times New Roman"/>
          <w:b/>
        </w:rPr>
      </w:pPr>
    </w:p>
    <w:p w14:paraId="1A68B0AD" w14:textId="77777777" w:rsidR="00D41D8E" w:rsidRPr="00856733" w:rsidRDefault="00D41D8E" w:rsidP="00404262">
      <w:pPr>
        <w:spacing w:after="0" w:line="240" w:lineRule="auto"/>
        <w:rPr>
          <w:rFonts w:ascii="Times New Roman" w:hAnsi="Times New Roman" w:cs="Times New Roman"/>
        </w:rPr>
      </w:pPr>
      <w:proofErr w:type="spellStart"/>
      <w:r w:rsidRPr="00856733">
        <w:rPr>
          <w:rFonts w:ascii="Times New Roman" w:eastAsia="Times New Roman" w:hAnsi="Times New Roman" w:cs="Times New Roman"/>
        </w:rPr>
        <w:t>ArgO</w:t>
      </w:r>
      <w:proofErr w:type="spellEnd"/>
      <w:r w:rsidRPr="00856733">
        <w:rPr>
          <w:rFonts w:ascii="Times New Roman" w:eastAsia="Times New Roman" w:hAnsi="Times New Roman" w:cs="Times New Roman"/>
        </w:rPr>
        <w:t xml:space="preserve"> is a small ontology consisting of only sixteen classes, designed to represent the domain of arguments. </w:t>
      </w:r>
      <w:proofErr w:type="spellStart"/>
      <w:r w:rsidRPr="00856733">
        <w:rPr>
          <w:rFonts w:ascii="Times New Roman" w:eastAsia="Times New Roman" w:hAnsi="Times New Roman" w:cs="Times New Roman"/>
        </w:rPr>
        <w:t>ArgO</w:t>
      </w:r>
      <w:proofErr w:type="spellEnd"/>
      <w:r w:rsidRPr="00856733">
        <w:rPr>
          <w:rFonts w:ascii="Times New Roman" w:eastAsia="Times New Roman" w:hAnsi="Times New Roman" w:cs="Times New Roman"/>
        </w:rPr>
        <w:t xml:space="preserve"> has been implemented in FOL and OWL 2 DL and each is a conservative extension of the Information Artifact Ontology (IAO), a widely used information ontology employed in the biomedical domain, which is itself a conservative extension of BFO.</w:t>
      </w:r>
      <w:r w:rsidRPr="00856733">
        <w:rPr>
          <w:rStyle w:val="FootnoteReference"/>
          <w:rFonts w:ascii="Times New Roman" w:eastAsia="Times New Roman" w:hAnsi="Times New Roman" w:cs="Times New Roman"/>
        </w:rPr>
        <w:footnoteReference w:id="36"/>
      </w:r>
      <w:r w:rsidRPr="00856733">
        <w:rPr>
          <w:rFonts w:ascii="Times New Roman" w:eastAsia="Times New Roman" w:hAnsi="Times New Roman" w:cs="Times New Roman"/>
        </w:rPr>
        <w:t xml:space="preserve"> </w:t>
      </w:r>
    </w:p>
    <w:p w14:paraId="3D4EA3CE" w14:textId="77777777" w:rsidR="00D41D8E" w:rsidRPr="00856733" w:rsidRDefault="00D41D8E" w:rsidP="00404262">
      <w:pPr>
        <w:spacing w:after="0" w:line="240" w:lineRule="auto"/>
        <w:rPr>
          <w:rFonts w:ascii="Times New Roman" w:hAnsi="Times New Roman" w:cs="Times New Roman"/>
        </w:rPr>
      </w:pPr>
    </w:p>
    <w:p w14:paraId="0CEEF034" w14:textId="57331DF5" w:rsidR="00D41D8E" w:rsidRPr="00856733" w:rsidRDefault="00856733" w:rsidP="00404262">
      <w:pPr>
        <w:spacing w:after="0" w:line="240" w:lineRule="auto"/>
        <w:rPr>
          <w:rFonts w:ascii="Times New Roman" w:hAnsi="Times New Roman" w:cs="Times New Roman"/>
        </w:rPr>
      </w:pPr>
      <w:r w:rsidRPr="00856733">
        <w:rPr>
          <w:rFonts w:ascii="Times New Roman" w:hAnsi="Times New Roman" w:cs="Times New Roman"/>
        </w:rPr>
        <w:t xml:space="preserve">Here we include sample axioms characterizing classes and relations of </w:t>
      </w:r>
      <w:proofErr w:type="spellStart"/>
      <w:r w:rsidRPr="00856733">
        <w:rPr>
          <w:rFonts w:ascii="Times New Roman" w:hAnsi="Times New Roman" w:cs="Times New Roman"/>
        </w:rPr>
        <w:t>ArgO</w:t>
      </w:r>
      <w:proofErr w:type="spellEnd"/>
      <w:r w:rsidRPr="00856733">
        <w:rPr>
          <w:rFonts w:ascii="Times New Roman" w:hAnsi="Times New Roman" w:cs="Times New Roman"/>
        </w:rPr>
        <w:t xml:space="preserve">. The reader is directed to the </w:t>
      </w:r>
      <w:proofErr w:type="spellStart"/>
      <w:r w:rsidRPr="00856733">
        <w:rPr>
          <w:rFonts w:ascii="Times New Roman" w:hAnsi="Times New Roman" w:cs="Times New Roman"/>
        </w:rPr>
        <w:t>ArgO</w:t>
      </w:r>
      <w:proofErr w:type="spellEnd"/>
      <w:r w:rsidRPr="00856733">
        <w:rPr>
          <w:rFonts w:ascii="Times New Roman" w:hAnsi="Times New Roman" w:cs="Times New Roman"/>
        </w:rPr>
        <w:t xml:space="preserve"> </w:t>
      </w:r>
      <w:proofErr w:type="spellStart"/>
      <w:r w:rsidRPr="00856733">
        <w:rPr>
          <w:rFonts w:ascii="Times New Roman" w:hAnsi="Times New Roman" w:cs="Times New Roman"/>
        </w:rPr>
        <w:t>github</w:t>
      </w:r>
      <w:proofErr w:type="spellEnd"/>
      <w:r w:rsidRPr="00856733">
        <w:rPr>
          <w:rFonts w:ascii="Times New Roman" w:hAnsi="Times New Roman" w:cs="Times New Roman"/>
        </w:rPr>
        <w:t xml:space="preserve"> repository for the complete set of axioms.</w:t>
      </w:r>
      <w:r w:rsidRPr="00856733">
        <w:rPr>
          <w:rStyle w:val="FootnoteReference"/>
          <w:rFonts w:ascii="Times New Roman" w:hAnsi="Times New Roman" w:cs="Times New Roman"/>
        </w:rPr>
        <w:footnoteReference w:id="37"/>
      </w:r>
      <w:r w:rsidRPr="00856733">
        <w:rPr>
          <w:rFonts w:ascii="Times New Roman" w:hAnsi="Times New Roman" w:cs="Times New Roman"/>
        </w:rPr>
        <w:t xml:space="preserve">  </w:t>
      </w:r>
      <w:r w:rsidR="00D41D8E" w:rsidRPr="00856733">
        <w:rPr>
          <w:rFonts w:ascii="Times New Roman" w:hAnsi="Times New Roman" w:cs="Times New Roman"/>
        </w:rPr>
        <w:t xml:space="preserve">Our language is unsorted first-order logic supplemented with identity, with standard logical connectives. </w:t>
      </w:r>
      <w:r w:rsidR="00C8627B" w:rsidRPr="00856733">
        <w:rPr>
          <w:rFonts w:ascii="Times New Roman" w:hAnsi="Times New Roman" w:cs="Times New Roman"/>
        </w:rPr>
        <w:t xml:space="preserve">All variables are implicitly bound, and leading universal quantifiers are omitted. </w:t>
      </w:r>
      <w:bookmarkStart w:id="137" w:name="_GoBack"/>
      <w:bookmarkEnd w:id="137"/>
      <w:r w:rsidR="00A66D23" w:rsidRPr="00856733">
        <w:rPr>
          <w:rFonts w:ascii="Times New Roman" w:hAnsi="Times New Roman" w:cs="Times New Roman"/>
        </w:rPr>
        <w:t xml:space="preserve">We reserve the variable “t” for instances of the BFO class “Temporal Region”. </w:t>
      </w:r>
    </w:p>
    <w:p w14:paraId="5C58EF9B" w14:textId="77777777" w:rsidR="00C8627B" w:rsidRPr="00856733" w:rsidRDefault="00C8627B" w:rsidP="00404262">
      <w:pPr>
        <w:spacing w:after="0" w:line="240" w:lineRule="auto"/>
        <w:rPr>
          <w:rFonts w:ascii="Times New Roman" w:hAnsi="Times New Roman" w:cs="Times New Roman"/>
        </w:rPr>
      </w:pPr>
    </w:p>
    <w:p w14:paraId="5AECF169" w14:textId="418C5B1F" w:rsidR="00C8627B" w:rsidRPr="00856733" w:rsidRDefault="00C8627B" w:rsidP="00404262">
      <w:pPr>
        <w:spacing w:after="0" w:line="240" w:lineRule="auto"/>
        <w:rPr>
          <w:rFonts w:ascii="Times New Roman" w:hAnsi="Times New Roman" w:cs="Times New Roman"/>
        </w:rPr>
      </w:pPr>
      <w:r w:rsidRPr="00856733">
        <w:rPr>
          <w:rFonts w:ascii="Times New Roman" w:hAnsi="Times New Roman" w:cs="Times New Roman"/>
        </w:rPr>
        <w:lastRenderedPageBreak/>
        <w:t xml:space="preserve">We assert axioms characterizing the relationship between the classes of </w:t>
      </w:r>
      <w:proofErr w:type="spellStart"/>
      <w:r w:rsidRPr="00856733">
        <w:rPr>
          <w:rFonts w:ascii="Times New Roman" w:hAnsi="Times New Roman" w:cs="Times New Roman"/>
        </w:rPr>
        <w:t>ArgO</w:t>
      </w:r>
      <w:proofErr w:type="spellEnd"/>
      <w:r w:rsidRPr="00856733">
        <w:rPr>
          <w:rFonts w:ascii="Times New Roman" w:hAnsi="Times New Roman" w:cs="Times New Roman"/>
        </w:rPr>
        <w:t>, the IAO, and BFO, such as:</w:t>
      </w:r>
    </w:p>
    <w:p w14:paraId="0FDAF475" w14:textId="77777777" w:rsidR="00C8627B" w:rsidRPr="00856733" w:rsidRDefault="00C8627B" w:rsidP="00404262">
      <w:pPr>
        <w:spacing w:after="0" w:line="240" w:lineRule="auto"/>
        <w:rPr>
          <w:rFonts w:ascii="Times New Roman" w:hAnsi="Times New Roman" w:cs="Times New Roman"/>
        </w:rPr>
      </w:pPr>
    </w:p>
    <w:p w14:paraId="423CF969" w14:textId="1D513D80" w:rsidR="00C8627B" w:rsidRPr="00856733" w:rsidRDefault="00C8627B"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 xml:space="preserve">InformationContentEntity(x) </w:t>
      </w:r>
      <w:r w:rsidRPr="00856733">
        <w:rPr>
          <w:rFonts w:ascii="Times New Roman" w:hAnsi="Times New Roman" w:cs="Times New Roman"/>
          <w:i/>
        </w:rPr>
        <w:sym w:font="Wingdings" w:char="F0E0"/>
      </w:r>
      <w:r w:rsidRPr="00856733">
        <w:rPr>
          <w:rFonts w:ascii="Times New Roman" w:hAnsi="Times New Roman" w:cs="Times New Roman"/>
          <w:i/>
        </w:rPr>
        <w:t xml:space="preserve"> Gene</w:t>
      </w:r>
      <w:r w:rsidRPr="00856733">
        <w:rPr>
          <w:rFonts w:ascii="Times New Roman" w:hAnsi="Times New Roman" w:cs="Times New Roman"/>
          <w:i/>
        </w:rPr>
        <w:t>ricallyDependentContinuant(x)</w:t>
      </w:r>
    </w:p>
    <w:p w14:paraId="7B2F780E" w14:textId="5B9175E7" w:rsidR="00C8627B" w:rsidRPr="00856733" w:rsidRDefault="00C8627B"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 xml:space="preserve">CollectionOfStatements(x) </w:t>
      </w:r>
      <w:r w:rsidRPr="00856733">
        <w:rPr>
          <w:rFonts w:ascii="Times New Roman" w:hAnsi="Times New Roman" w:cs="Times New Roman"/>
          <w:i/>
        </w:rPr>
        <w:sym w:font="Wingdings" w:char="F0E0"/>
      </w:r>
      <w:r w:rsidRPr="00856733">
        <w:rPr>
          <w:rFonts w:ascii="Times New Roman" w:hAnsi="Times New Roman" w:cs="Times New Roman"/>
          <w:i/>
        </w:rPr>
        <w:t xml:space="preserve"> InformationContentEntity(x)</w:t>
      </w:r>
    </w:p>
    <w:p w14:paraId="533A6E02" w14:textId="5143355B" w:rsidR="00C8627B" w:rsidRPr="00856733" w:rsidRDefault="00C8627B"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 xml:space="preserve">Argument(x) </w:t>
      </w:r>
      <w:r w:rsidRPr="00856733">
        <w:rPr>
          <w:rFonts w:ascii="Times New Roman" w:hAnsi="Times New Roman" w:cs="Times New Roman"/>
          <w:i/>
        </w:rPr>
        <w:sym w:font="Wingdings" w:char="F0E0"/>
      </w:r>
      <w:r w:rsidRPr="00856733">
        <w:rPr>
          <w:rFonts w:ascii="Times New Roman" w:hAnsi="Times New Roman" w:cs="Times New Roman"/>
          <w:i/>
        </w:rPr>
        <w:t xml:space="preserve"> CollectionOfStatements(x)</w:t>
      </w:r>
    </w:p>
    <w:p w14:paraId="69C3DB54" w14:textId="358DB0DF" w:rsidR="00C8627B" w:rsidRPr="00856733" w:rsidRDefault="00C8627B"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 xml:space="preserve">ComplexArgument(x) </w:t>
      </w:r>
      <w:r w:rsidRPr="00856733">
        <w:rPr>
          <w:rFonts w:ascii="Times New Roman" w:hAnsi="Times New Roman" w:cs="Times New Roman"/>
          <w:i/>
        </w:rPr>
        <w:sym w:font="Wingdings" w:char="F0E0"/>
      </w:r>
      <w:r w:rsidRPr="00856733">
        <w:rPr>
          <w:rFonts w:ascii="Times New Roman" w:hAnsi="Times New Roman" w:cs="Times New Roman"/>
          <w:i/>
        </w:rPr>
        <w:t xml:space="preserve"> Argument(x)</w:t>
      </w:r>
      <w:r w:rsidRPr="00856733">
        <w:rPr>
          <w:rFonts w:ascii="Times New Roman" w:hAnsi="Times New Roman" w:cs="Times New Roman"/>
          <w:i/>
        </w:rPr>
        <w:t xml:space="preserve"> </w:t>
      </w:r>
    </w:p>
    <w:p w14:paraId="0E0A0D36" w14:textId="77777777" w:rsidR="00C8627B" w:rsidRPr="00856733" w:rsidRDefault="00C8627B"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 xml:space="preserve">Statement(x) </w:t>
      </w:r>
      <w:r w:rsidRPr="00856733">
        <w:rPr>
          <w:rFonts w:ascii="Times New Roman" w:hAnsi="Times New Roman" w:cs="Times New Roman"/>
          <w:i/>
        </w:rPr>
        <w:sym w:font="Wingdings" w:char="F0E0"/>
      </w:r>
      <w:r w:rsidRPr="00856733">
        <w:rPr>
          <w:rFonts w:ascii="Times New Roman" w:hAnsi="Times New Roman" w:cs="Times New Roman"/>
          <w:i/>
        </w:rPr>
        <w:t xml:space="preserve"> InformationContentEntity(x)</w:t>
      </w:r>
    </w:p>
    <w:p w14:paraId="0D7CADC3" w14:textId="77777777" w:rsidR="00A66D23" w:rsidRPr="00856733" w:rsidRDefault="00A66D23"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 xml:space="preserve">LanguageAct(x) </w:t>
      </w:r>
      <w:r w:rsidRPr="00856733">
        <w:rPr>
          <w:rFonts w:ascii="Times New Roman" w:hAnsi="Times New Roman" w:cs="Times New Roman"/>
          <w:i/>
        </w:rPr>
        <w:sym w:font="Wingdings" w:char="F0E0"/>
      </w:r>
      <w:r w:rsidRPr="00856733">
        <w:rPr>
          <w:rFonts w:ascii="Times New Roman" w:hAnsi="Times New Roman" w:cs="Times New Roman"/>
          <w:i/>
        </w:rPr>
        <w:t xml:space="preserve"> Process(x)</w:t>
      </w:r>
    </w:p>
    <w:p w14:paraId="0322CE03" w14:textId="77777777" w:rsidR="00A66D23" w:rsidRPr="00856733" w:rsidRDefault="00A66D23"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 xml:space="preserve">ActOfArguing(x) </w:t>
      </w:r>
      <w:r w:rsidRPr="00856733">
        <w:rPr>
          <w:rFonts w:ascii="Times New Roman" w:hAnsi="Times New Roman" w:cs="Times New Roman"/>
          <w:i/>
        </w:rPr>
        <w:sym w:font="Wingdings" w:char="F0E0"/>
      </w:r>
      <w:r w:rsidRPr="00856733">
        <w:rPr>
          <w:rFonts w:ascii="Times New Roman" w:hAnsi="Times New Roman" w:cs="Times New Roman"/>
          <w:i/>
        </w:rPr>
        <w:t xml:space="preserve"> (LanguageAct(x) &amp; ~(ActOfArgumentCreation(x) | ActOfSupposing(x) | ActOfAffirming(x) | ActOfInferring(x)))</w:t>
      </w:r>
    </w:p>
    <w:p w14:paraId="695F70F1" w14:textId="06E726F3" w:rsidR="00A66D23" w:rsidRPr="00856733" w:rsidRDefault="00A66D23"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 xml:space="preserve">ActOfArgumentCreation(x) </w:t>
      </w:r>
      <w:r w:rsidRPr="00856733">
        <w:rPr>
          <w:rFonts w:ascii="Times New Roman" w:hAnsi="Times New Roman" w:cs="Times New Roman"/>
          <w:i/>
        </w:rPr>
        <w:sym w:font="Wingdings" w:char="F0E0"/>
      </w:r>
      <w:r w:rsidRPr="00856733">
        <w:rPr>
          <w:rFonts w:ascii="Times New Roman" w:hAnsi="Times New Roman" w:cs="Times New Roman"/>
          <w:i/>
        </w:rPr>
        <w:t xml:space="preserve"> (LanguageAct(x) &amp; ~(ActOfArguing(x) | ActOfSupposing(x) | ActOfAffirming(x) | ActOfInferring(x)))</w:t>
      </w:r>
    </w:p>
    <w:p w14:paraId="2EA9C9D4" w14:textId="77777777" w:rsidR="00A66D23" w:rsidRPr="00856733" w:rsidRDefault="00A66D23" w:rsidP="00A66D23">
      <w:pPr>
        <w:spacing w:after="0" w:line="240" w:lineRule="auto"/>
        <w:rPr>
          <w:rFonts w:ascii="Times New Roman" w:hAnsi="Times New Roman" w:cs="Times New Roman"/>
        </w:rPr>
      </w:pPr>
    </w:p>
    <w:p w14:paraId="08689E55" w14:textId="194C2826" w:rsidR="00A66D23" w:rsidRPr="00856733" w:rsidRDefault="00A66D23" w:rsidP="00A66D23">
      <w:pPr>
        <w:spacing w:after="0" w:line="240" w:lineRule="auto"/>
        <w:rPr>
          <w:rFonts w:ascii="Times New Roman" w:hAnsi="Times New Roman" w:cs="Times New Roman"/>
        </w:rPr>
      </w:pPr>
      <w:r w:rsidRPr="00856733">
        <w:rPr>
          <w:rFonts w:ascii="Times New Roman" w:hAnsi="Times New Roman" w:cs="Times New Roman"/>
        </w:rPr>
        <w:t xml:space="preserve">We also assert these classes are disjoint. In addition, we assert axioms characterizing the classes of </w:t>
      </w:r>
      <w:proofErr w:type="spellStart"/>
      <w:r w:rsidRPr="00856733">
        <w:rPr>
          <w:rFonts w:ascii="Times New Roman" w:hAnsi="Times New Roman" w:cs="Times New Roman"/>
        </w:rPr>
        <w:t>ArgO</w:t>
      </w:r>
      <w:proofErr w:type="spellEnd"/>
      <w:r w:rsidRPr="00856733">
        <w:rPr>
          <w:rFonts w:ascii="Times New Roman" w:hAnsi="Times New Roman" w:cs="Times New Roman"/>
        </w:rPr>
        <w:t xml:space="preserve"> in accordance with the definitions defended above. For example: </w:t>
      </w:r>
    </w:p>
    <w:p w14:paraId="684DCB79" w14:textId="77777777" w:rsidR="00C8627B" w:rsidRPr="00856733" w:rsidRDefault="00C8627B" w:rsidP="00C8627B">
      <w:pPr>
        <w:spacing w:after="0" w:line="240" w:lineRule="auto"/>
        <w:rPr>
          <w:rFonts w:ascii="Times New Roman" w:hAnsi="Times New Roman" w:cs="Times New Roman"/>
        </w:rPr>
      </w:pPr>
    </w:p>
    <w:p w14:paraId="2C01A0EE" w14:textId="77777777" w:rsidR="00A66D23" w:rsidRPr="00856733" w:rsidRDefault="00A66D23"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 xml:space="preserve">Argument(x) </w:t>
      </w:r>
      <w:r w:rsidRPr="00856733">
        <w:rPr>
          <w:rFonts w:ascii="Times New Roman" w:hAnsi="Times New Roman" w:cs="Times New Roman"/>
          <w:i/>
        </w:rPr>
        <w:sym w:font="Wingdings" w:char="F0E0"/>
      </w:r>
      <w:r w:rsidRPr="00856733">
        <w:rPr>
          <w:rFonts w:ascii="Times New Roman" w:hAnsi="Times New Roman" w:cs="Times New Roman"/>
          <w:i/>
        </w:rPr>
        <w:t xml:space="preserve"> </w:t>
      </w:r>
      <w:r w:rsidRPr="00856733">
        <w:rPr>
          <w:rFonts w:ascii="Cambria Math" w:hAnsi="Cambria Math" w:cs="Cambria Math"/>
          <w:i/>
        </w:rPr>
        <w:t>∃</w:t>
      </w:r>
      <w:r w:rsidRPr="00856733">
        <w:rPr>
          <w:rFonts w:ascii="Times New Roman" w:hAnsi="Times New Roman" w:cs="Times New Roman"/>
          <w:i/>
        </w:rPr>
        <w:t>y</w:t>
      </w:r>
      <w:r w:rsidRPr="00856733">
        <w:rPr>
          <w:rFonts w:ascii="Cambria Math" w:hAnsi="Cambria Math" w:cs="Cambria Math"/>
          <w:i/>
        </w:rPr>
        <w:t>∃</w:t>
      </w:r>
      <w:r w:rsidRPr="00856733">
        <w:rPr>
          <w:rFonts w:ascii="Times New Roman" w:hAnsi="Times New Roman" w:cs="Times New Roman"/>
          <w:i/>
        </w:rPr>
        <w:t>z</w:t>
      </w:r>
      <w:r w:rsidRPr="00856733">
        <w:rPr>
          <w:rFonts w:ascii="Cambria Math" w:hAnsi="Cambria Math" w:cs="Cambria Math"/>
          <w:i/>
        </w:rPr>
        <w:t>∃</w:t>
      </w:r>
      <w:r w:rsidR="00C8627B" w:rsidRPr="00856733">
        <w:rPr>
          <w:rFonts w:ascii="Times New Roman" w:hAnsi="Times New Roman" w:cs="Times New Roman"/>
          <w:i/>
        </w:rPr>
        <w:t>t</w:t>
      </w:r>
      <w:r w:rsidRPr="00856733">
        <w:rPr>
          <w:rFonts w:ascii="Times New Roman" w:hAnsi="Times New Roman" w:cs="Times New Roman"/>
          <w:i/>
        </w:rPr>
        <w:t xml:space="preserve"> (</w:t>
      </w:r>
      <w:r w:rsidR="00C8627B" w:rsidRPr="00856733">
        <w:rPr>
          <w:rFonts w:ascii="Times New Roman" w:hAnsi="Times New Roman" w:cs="Times New Roman"/>
          <w:i/>
        </w:rPr>
        <w:t>St</w:t>
      </w:r>
      <w:r w:rsidRPr="00856733">
        <w:rPr>
          <w:rFonts w:ascii="Times New Roman" w:hAnsi="Times New Roman" w:cs="Times New Roman"/>
          <w:i/>
        </w:rPr>
        <w:t>atement(y) &amp; Statement(z) &amp; y≠z</w:t>
      </w:r>
      <w:r w:rsidR="00C8627B" w:rsidRPr="00856733">
        <w:rPr>
          <w:rFonts w:ascii="Times New Roman" w:hAnsi="Times New Roman" w:cs="Times New Roman"/>
          <w:i/>
        </w:rPr>
        <w:t xml:space="preserve"> &amp; hasArgumentContextAt(y,x,t) </w:t>
      </w:r>
      <w:r w:rsidRPr="00856733">
        <w:rPr>
          <w:rFonts w:ascii="Times New Roman" w:hAnsi="Times New Roman" w:cs="Times New Roman"/>
          <w:i/>
        </w:rPr>
        <w:t>&amp; hasArgumentContextAt(z,x,t))</w:t>
      </w:r>
    </w:p>
    <w:p w14:paraId="4B492763" w14:textId="252D4F83" w:rsidR="00A66D23" w:rsidRPr="00856733" w:rsidRDefault="00A66D23"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 xml:space="preserve">ComplexArgument(x) </w:t>
      </w:r>
      <w:r w:rsidRPr="00856733">
        <w:rPr>
          <w:rFonts w:ascii="Times New Roman" w:hAnsi="Times New Roman" w:cs="Times New Roman"/>
          <w:i/>
        </w:rPr>
        <w:sym w:font="Wingdings" w:char="F0DF"/>
      </w:r>
      <w:r w:rsidRPr="00856733">
        <w:rPr>
          <w:rFonts w:ascii="Times New Roman" w:hAnsi="Times New Roman" w:cs="Times New Roman"/>
          <w:i/>
        </w:rPr>
        <w:sym w:font="Wingdings" w:char="F0E0"/>
      </w:r>
      <w:r w:rsidRPr="00856733">
        <w:rPr>
          <w:rFonts w:ascii="Times New Roman" w:hAnsi="Times New Roman" w:cs="Times New Roman"/>
          <w:i/>
        </w:rPr>
        <w:t xml:space="preserve"> </w:t>
      </w:r>
      <w:r w:rsidRPr="00856733">
        <w:rPr>
          <w:rFonts w:ascii="Cambria Math" w:hAnsi="Cambria Math" w:cs="Cambria Math"/>
          <w:i/>
        </w:rPr>
        <w:t>∃</w:t>
      </w:r>
      <w:r w:rsidRPr="00856733">
        <w:rPr>
          <w:rFonts w:ascii="Times New Roman" w:hAnsi="Times New Roman" w:cs="Times New Roman"/>
          <w:i/>
        </w:rPr>
        <w:t>y</w:t>
      </w:r>
      <w:r w:rsidRPr="00856733">
        <w:rPr>
          <w:rFonts w:ascii="Cambria Math" w:hAnsi="Cambria Math" w:cs="Cambria Math"/>
          <w:i/>
        </w:rPr>
        <w:t>∃</w:t>
      </w:r>
      <w:r w:rsidRPr="00856733">
        <w:rPr>
          <w:rFonts w:ascii="Times New Roman" w:hAnsi="Times New Roman" w:cs="Times New Roman"/>
          <w:i/>
        </w:rPr>
        <w:t>z</w:t>
      </w:r>
      <w:r w:rsidRPr="00856733">
        <w:rPr>
          <w:rFonts w:ascii="Cambria Math" w:hAnsi="Cambria Math" w:cs="Cambria Math"/>
          <w:i/>
        </w:rPr>
        <w:t>∃</w:t>
      </w:r>
      <w:r w:rsidR="00C8627B" w:rsidRPr="00856733">
        <w:rPr>
          <w:rFonts w:ascii="Times New Roman" w:hAnsi="Times New Roman" w:cs="Times New Roman"/>
          <w:i/>
        </w:rPr>
        <w:t>t</w:t>
      </w:r>
      <w:r w:rsidRPr="00856733">
        <w:rPr>
          <w:rFonts w:ascii="Times New Roman" w:hAnsi="Times New Roman" w:cs="Times New Roman"/>
          <w:i/>
        </w:rPr>
        <w:t xml:space="preserve"> (z≠y</w:t>
      </w:r>
      <w:r w:rsidR="00C8627B" w:rsidRPr="00856733">
        <w:rPr>
          <w:rFonts w:ascii="Times New Roman" w:hAnsi="Times New Roman" w:cs="Times New Roman"/>
          <w:i/>
        </w:rPr>
        <w:t xml:space="preserve"> &amp; Argument(y) &amp; Argument(z) &amp; continuantPartOfAt(y,x,t)</w:t>
      </w:r>
      <w:r w:rsidRPr="00856733">
        <w:rPr>
          <w:rFonts w:ascii="Times New Roman" w:hAnsi="Times New Roman" w:cs="Times New Roman"/>
          <w:i/>
        </w:rPr>
        <w:t xml:space="preserve"> &amp; continuantPartOfAt(z,x,t))</w:t>
      </w:r>
    </w:p>
    <w:p w14:paraId="4D1F6C24" w14:textId="77777777" w:rsidR="00A66D23" w:rsidRPr="00856733" w:rsidRDefault="00A66D23"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 xml:space="preserve">Premise(x) </w:t>
      </w:r>
      <w:r w:rsidRPr="00856733">
        <w:rPr>
          <w:rFonts w:ascii="Times New Roman" w:hAnsi="Times New Roman" w:cs="Times New Roman"/>
          <w:i/>
        </w:rPr>
        <w:sym w:font="Wingdings" w:char="F0E0"/>
      </w:r>
      <w:r w:rsidR="00C8627B" w:rsidRPr="00856733">
        <w:rPr>
          <w:rFonts w:ascii="Times New Roman" w:hAnsi="Times New Roman" w:cs="Times New Roman"/>
          <w:i/>
        </w:rPr>
        <w:t xml:space="preserve"> </w:t>
      </w:r>
      <w:r w:rsidRPr="00856733">
        <w:rPr>
          <w:rFonts w:ascii="Cambria Math" w:hAnsi="Cambria Math" w:cs="Cambria Math"/>
          <w:i/>
        </w:rPr>
        <w:t>∃</w:t>
      </w:r>
      <w:r w:rsidRPr="00856733">
        <w:rPr>
          <w:rFonts w:ascii="Times New Roman" w:hAnsi="Times New Roman" w:cs="Times New Roman"/>
          <w:i/>
        </w:rPr>
        <w:t>y</w:t>
      </w:r>
      <w:r w:rsidRPr="00856733">
        <w:rPr>
          <w:rFonts w:ascii="Cambria Math" w:hAnsi="Cambria Math" w:cs="Cambria Math"/>
          <w:i/>
        </w:rPr>
        <w:t>∃</w:t>
      </w:r>
      <w:r w:rsidR="00C8627B" w:rsidRPr="00856733">
        <w:rPr>
          <w:rFonts w:ascii="Times New Roman" w:hAnsi="Times New Roman" w:cs="Times New Roman"/>
          <w:i/>
        </w:rPr>
        <w:t>t</w:t>
      </w:r>
      <w:r w:rsidRPr="00856733">
        <w:rPr>
          <w:rFonts w:ascii="Times New Roman" w:hAnsi="Times New Roman" w:cs="Times New Roman"/>
          <w:i/>
        </w:rPr>
        <w:t xml:space="preserve"> (</w:t>
      </w:r>
      <w:r w:rsidR="00C8627B" w:rsidRPr="00856733">
        <w:rPr>
          <w:rFonts w:ascii="Times New Roman" w:hAnsi="Times New Roman" w:cs="Times New Roman"/>
          <w:i/>
        </w:rPr>
        <w:t>ActOf</w:t>
      </w:r>
      <w:r w:rsidRPr="00856733">
        <w:rPr>
          <w:rFonts w:ascii="Times New Roman" w:hAnsi="Times New Roman" w:cs="Times New Roman"/>
          <w:i/>
        </w:rPr>
        <w:t>Affirming(y) &amp; outputOf(x,y,t))</w:t>
      </w:r>
    </w:p>
    <w:p w14:paraId="19EFAC50" w14:textId="77777777" w:rsidR="00A66D23" w:rsidRPr="00856733" w:rsidRDefault="00A66D23"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 xml:space="preserve">Conclusion(x) </w:t>
      </w:r>
      <w:r w:rsidRPr="00856733">
        <w:rPr>
          <w:rFonts w:ascii="Times New Roman" w:hAnsi="Times New Roman" w:cs="Times New Roman"/>
          <w:i/>
        </w:rPr>
        <w:sym w:font="Wingdings" w:char="F0E0"/>
      </w:r>
      <w:r w:rsidR="00C8627B" w:rsidRPr="00856733">
        <w:rPr>
          <w:rFonts w:ascii="Times New Roman" w:hAnsi="Times New Roman" w:cs="Times New Roman"/>
          <w:i/>
        </w:rPr>
        <w:t xml:space="preserve"> </w:t>
      </w:r>
      <w:r w:rsidRPr="00856733">
        <w:rPr>
          <w:rFonts w:ascii="Cambria Math" w:hAnsi="Cambria Math" w:cs="Cambria Math"/>
          <w:i/>
        </w:rPr>
        <w:t>∃</w:t>
      </w:r>
      <w:r w:rsidRPr="00856733">
        <w:rPr>
          <w:rFonts w:ascii="Times New Roman" w:hAnsi="Times New Roman" w:cs="Times New Roman"/>
          <w:i/>
        </w:rPr>
        <w:t>y</w:t>
      </w:r>
      <w:r w:rsidRPr="00856733">
        <w:rPr>
          <w:rFonts w:ascii="Cambria Math" w:hAnsi="Cambria Math" w:cs="Cambria Math"/>
          <w:i/>
        </w:rPr>
        <w:t>∃</w:t>
      </w:r>
      <w:r w:rsidR="00C8627B" w:rsidRPr="00856733">
        <w:rPr>
          <w:rFonts w:ascii="Times New Roman" w:hAnsi="Times New Roman" w:cs="Times New Roman"/>
          <w:i/>
        </w:rPr>
        <w:t>t</w:t>
      </w:r>
      <w:r w:rsidRPr="00856733">
        <w:rPr>
          <w:rFonts w:ascii="Times New Roman" w:hAnsi="Times New Roman" w:cs="Times New Roman"/>
          <w:i/>
        </w:rPr>
        <w:t xml:space="preserve"> (</w:t>
      </w:r>
      <w:r w:rsidR="00C8627B" w:rsidRPr="00856733">
        <w:rPr>
          <w:rFonts w:ascii="Times New Roman" w:hAnsi="Times New Roman" w:cs="Times New Roman"/>
          <w:i/>
        </w:rPr>
        <w:t>(ActOfSupposing(y) | ActOfAf</w:t>
      </w:r>
      <w:r w:rsidRPr="00856733">
        <w:rPr>
          <w:rFonts w:ascii="Times New Roman" w:hAnsi="Times New Roman" w:cs="Times New Roman"/>
          <w:i/>
        </w:rPr>
        <w:t>firming(y)) &amp; outputOf(x,y,t))</w:t>
      </w:r>
    </w:p>
    <w:p w14:paraId="3F2FEF60" w14:textId="77777777" w:rsidR="00A66D23" w:rsidRPr="00856733" w:rsidRDefault="00A66D23"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 xml:space="preserve">Subconclusion(x) </w:t>
      </w:r>
      <w:r w:rsidRPr="00856733">
        <w:rPr>
          <w:rFonts w:ascii="Times New Roman" w:hAnsi="Times New Roman" w:cs="Times New Roman"/>
          <w:i/>
        </w:rPr>
        <w:sym w:font="Wingdings" w:char="F0E0"/>
      </w:r>
      <w:r w:rsidRPr="00856733">
        <w:rPr>
          <w:rFonts w:ascii="Times New Roman" w:hAnsi="Times New Roman" w:cs="Times New Roman"/>
          <w:i/>
        </w:rPr>
        <w:t xml:space="preserve"> </w:t>
      </w:r>
      <w:r w:rsidRPr="00856733">
        <w:rPr>
          <w:rFonts w:ascii="Cambria Math" w:hAnsi="Cambria Math" w:cs="Cambria Math"/>
          <w:i/>
        </w:rPr>
        <w:t>∃</w:t>
      </w:r>
      <w:r w:rsidRPr="00856733">
        <w:rPr>
          <w:rFonts w:ascii="Times New Roman" w:hAnsi="Times New Roman" w:cs="Times New Roman"/>
          <w:i/>
        </w:rPr>
        <w:t>y</w:t>
      </w:r>
      <w:r w:rsidRPr="00856733">
        <w:rPr>
          <w:rFonts w:ascii="Cambria Math" w:hAnsi="Cambria Math" w:cs="Cambria Math"/>
          <w:i/>
        </w:rPr>
        <w:t>∃</w:t>
      </w:r>
      <w:r w:rsidRPr="00856733">
        <w:rPr>
          <w:rFonts w:ascii="Times New Roman" w:hAnsi="Times New Roman" w:cs="Times New Roman"/>
          <w:i/>
        </w:rPr>
        <w:t>z</w:t>
      </w:r>
      <w:r w:rsidRPr="00856733">
        <w:rPr>
          <w:rFonts w:ascii="Cambria Math" w:hAnsi="Cambria Math" w:cs="Cambria Math"/>
          <w:i/>
        </w:rPr>
        <w:t>∃</w:t>
      </w:r>
      <w:r w:rsidRPr="00856733">
        <w:rPr>
          <w:rFonts w:ascii="Times New Roman" w:hAnsi="Times New Roman" w:cs="Times New Roman"/>
          <w:i/>
        </w:rPr>
        <w:t>t</w:t>
      </w:r>
      <w:r w:rsidRPr="00856733">
        <w:rPr>
          <w:rFonts w:ascii="Cambria Math" w:hAnsi="Cambria Math" w:cs="Cambria Math"/>
          <w:i/>
        </w:rPr>
        <w:t>∃</w:t>
      </w:r>
      <w:r w:rsidR="00C8627B" w:rsidRPr="00856733">
        <w:rPr>
          <w:rFonts w:ascii="Times New Roman" w:hAnsi="Times New Roman" w:cs="Times New Roman"/>
          <w:i/>
        </w:rPr>
        <w:t>w</w:t>
      </w:r>
      <w:r w:rsidRPr="00856733">
        <w:rPr>
          <w:rFonts w:ascii="Times New Roman" w:hAnsi="Times New Roman" w:cs="Times New Roman"/>
          <w:i/>
        </w:rPr>
        <w:t xml:space="preserve"> </w:t>
      </w:r>
      <w:r w:rsidR="00C8627B" w:rsidRPr="00856733">
        <w:rPr>
          <w:rFonts w:ascii="Times New Roman" w:hAnsi="Times New Roman" w:cs="Times New Roman"/>
          <w:i/>
        </w:rPr>
        <w:t>(hasArgumentContextAt(x,y,t) &amp; ha</w:t>
      </w:r>
      <w:r w:rsidRPr="00856733">
        <w:rPr>
          <w:rFonts w:ascii="Times New Roman" w:hAnsi="Times New Roman" w:cs="Times New Roman"/>
          <w:i/>
        </w:rPr>
        <w:t>sArgumentContextAt(x,z,t) &amp; y≠z</w:t>
      </w:r>
      <w:r w:rsidR="00C8627B" w:rsidRPr="00856733">
        <w:rPr>
          <w:rFonts w:ascii="Times New Roman" w:hAnsi="Times New Roman" w:cs="Times New Roman"/>
          <w:i/>
        </w:rPr>
        <w:t xml:space="preserve"> &amp; ComplexArgument(w) &amp; continuantPartOfAt(y,w,t</w:t>
      </w:r>
      <w:r w:rsidRPr="00856733">
        <w:rPr>
          <w:rFonts w:ascii="Times New Roman" w:hAnsi="Times New Roman" w:cs="Times New Roman"/>
          <w:i/>
        </w:rPr>
        <w:t>) &amp; continuantPartOfAt(z,w,t))</w:t>
      </w:r>
    </w:p>
    <w:p w14:paraId="672EBDCC" w14:textId="79CB9E1E" w:rsidR="00A66D23" w:rsidRPr="00856733" w:rsidRDefault="00A66D23"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 xml:space="preserve">ActOfArgumentCreation(x) </w:t>
      </w:r>
      <w:r w:rsidRPr="00856733">
        <w:rPr>
          <w:rFonts w:ascii="Times New Roman" w:hAnsi="Times New Roman" w:cs="Times New Roman"/>
          <w:i/>
        </w:rPr>
        <w:sym w:font="Wingdings" w:char="F0E0"/>
      </w:r>
      <w:r w:rsidR="00C8627B" w:rsidRPr="00856733">
        <w:rPr>
          <w:rFonts w:ascii="Times New Roman" w:hAnsi="Times New Roman" w:cs="Times New Roman"/>
          <w:i/>
        </w:rPr>
        <w:t xml:space="preserve"> </w:t>
      </w:r>
      <w:r w:rsidRPr="00856733">
        <w:rPr>
          <w:rFonts w:ascii="Cambria Math" w:hAnsi="Cambria Math" w:cs="Cambria Math"/>
          <w:i/>
        </w:rPr>
        <w:t>∃</w:t>
      </w:r>
      <w:r w:rsidRPr="00856733">
        <w:rPr>
          <w:rFonts w:ascii="Times New Roman" w:hAnsi="Times New Roman" w:cs="Times New Roman"/>
          <w:i/>
        </w:rPr>
        <w:t>y</w:t>
      </w:r>
      <w:r w:rsidRPr="00856733">
        <w:rPr>
          <w:rFonts w:ascii="Cambria Math" w:hAnsi="Cambria Math" w:cs="Cambria Math"/>
          <w:i/>
        </w:rPr>
        <w:t>∃</w:t>
      </w:r>
      <w:r w:rsidR="00C8627B" w:rsidRPr="00856733">
        <w:rPr>
          <w:rFonts w:ascii="Times New Roman" w:hAnsi="Times New Roman" w:cs="Times New Roman"/>
          <w:i/>
        </w:rPr>
        <w:t>t</w:t>
      </w:r>
      <w:r w:rsidRPr="00856733">
        <w:rPr>
          <w:rFonts w:ascii="Times New Roman" w:hAnsi="Times New Roman" w:cs="Times New Roman"/>
          <w:i/>
        </w:rPr>
        <w:t xml:space="preserve"> (</w:t>
      </w:r>
      <w:r w:rsidR="00C8627B" w:rsidRPr="00856733">
        <w:rPr>
          <w:rFonts w:ascii="Times New Roman" w:hAnsi="Times New Roman" w:cs="Times New Roman"/>
          <w:i/>
        </w:rPr>
        <w:t>Argum</w:t>
      </w:r>
      <w:r w:rsidRPr="00856733">
        <w:rPr>
          <w:rFonts w:ascii="Times New Roman" w:hAnsi="Times New Roman" w:cs="Times New Roman"/>
          <w:i/>
        </w:rPr>
        <w:t>ent(y) &amp; isCreatedBy(y,x,t))</w:t>
      </w:r>
    </w:p>
    <w:p w14:paraId="5CAD3F8C" w14:textId="02A210C9" w:rsidR="00C8627B" w:rsidRPr="00856733" w:rsidRDefault="00A66D23"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 xml:space="preserve">ActOfInferring(x) </w:t>
      </w:r>
      <w:r w:rsidRPr="00856733">
        <w:rPr>
          <w:rFonts w:ascii="Times New Roman" w:hAnsi="Times New Roman" w:cs="Times New Roman"/>
          <w:i/>
        </w:rPr>
        <w:sym w:font="Wingdings" w:char="F0E0"/>
      </w:r>
      <w:r w:rsidR="00C8627B" w:rsidRPr="00856733">
        <w:rPr>
          <w:rFonts w:ascii="Times New Roman" w:hAnsi="Times New Roman" w:cs="Times New Roman"/>
          <w:i/>
        </w:rPr>
        <w:t xml:space="preserve"> </w:t>
      </w:r>
      <w:r w:rsidRPr="00856733">
        <w:rPr>
          <w:rFonts w:ascii="Cambria Math" w:hAnsi="Cambria Math" w:cs="Cambria Math"/>
          <w:i/>
        </w:rPr>
        <w:t>∃</w:t>
      </w:r>
      <w:r w:rsidRPr="00856733">
        <w:rPr>
          <w:rFonts w:ascii="Times New Roman" w:hAnsi="Times New Roman" w:cs="Times New Roman"/>
          <w:i/>
        </w:rPr>
        <w:t>y</w:t>
      </w:r>
      <w:r w:rsidRPr="00856733">
        <w:rPr>
          <w:rFonts w:ascii="Cambria Math" w:hAnsi="Cambria Math" w:cs="Cambria Math"/>
          <w:i/>
        </w:rPr>
        <w:t>∃</w:t>
      </w:r>
      <w:r w:rsidRPr="00856733">
        <w:rPr>
          <w:rFonts w:ascii="Times New Roman" w:hAnsi="Times New Roman" w:cs="Times New Roman"/>
          <w:i/>
        </w:rPr>
        <w:t>z</w:t>
      </w:r>
      <w:r w:rsidRPr="00856733">
        <w:rPr>
          <w:rFonts w:ascii="Cambria Math" w:hAnsi="Cambria Math" w:cs="Cambria Math"/>
          <w:i/>
        </w:rPr>
        <w:t>∃</w:t>
      </w:r>
      <w:r w:rsidR="00C8627B" w:rsidRPr="00856733">
        <w:rPr>
          <w:rFonts w:ascii="Times New Roman" w:hAnsi="Times New Roman" w:cs="Times New Roman"/>
          <w:i/>
        </w:rPr>
        <w:t>t</w:t>
      </w:r>
      <w:r w:rsidRPr="00856733">
        <w:rPr>
          <w:rFonts w:ascii="Times New Roman" w:hAnsi="Times New Roman" w:cs="Times New Roman"/>
          <w:i/>
        </w:rPr>
        <w:t xml:space="preserve"> (</w:t>
      </w:r>
      <w:r w:rsidR="00C8627B" w:rsidRPr="00856733">
        <w:rPr>
          <w:rFonts w:ascii="Times New Roman" w:hAnsi="Times New Roman" w:cs="Times New Roman"/>
          <w:i/>
        </w:rPr>
        <w:t>Statement(y) &amp; Statement(z) &amp; inp</w:t>
      </w:r>
      <w:r w:rsidRPr="00856733">
        <w:rPr>
          <w:rFonts w:ascii="Times New Roman" w:hAnsi="Times New Roman" w:cs="Times New Roman"/>
          <w:i/>
        </w:rPr>
        <w:t>utOf(y,x,t) &amp; outputOf(z,x,t))</w:t>
      </w:r>
      <w:r w:rsidR="00C8627B" w:rsidRPr="00856733">
        <w:rPr>
          <w:rFonts w:ascii="Times New Roman" w:hAnsi="Times New Roman" w:cs="Times New Roman"/>
          <w:i/>
        </w:rPr>
        <w:t xml:space="preserve"> </w:t>
      </w:r>
    </w:p>
    <w:p w14:paraId="1E6AAA5D" w14:textId="77777777" w:rsidR="00530440" w:rsidRPr="00856733" w:rsidRDefault="00530440" w:rsidP="00530440">
      <w:pPr>
        <w:spacing w:after="0" w:line="240" w:lineRule="auto"/>
        <w:ind w:left="360"/>
        <w:rPr>
          <w:rFonts w:ascii="Times New Roman" w:hAnsi="Times New Roman" w:cs="Times New Roman"/>
        </w:rPr>
      </w:pPr>
    </w:p>
    <w:p w14:paraId="0A5D21AD" w14:textId="7A05B365" w:rsidR="00C8627B" w:rsidRPr="00856733" w:rsidRDefault="00530440" w:rsidP="00C8627B">
      <w:pPr>
        <w:spacing w:after="0" w:line="240" w:lineRule="auto"/>
        <w:rPr>
          <w:rFonts w:ascii="Times New Roman" w:hAnsi="Times New Roman" w:cs="Times New Roman"/>
        </w:rPr>
      </w:pPr>
      <w:r w:rsidRPr="00856733">
        <w:rPr>
          <w:rFonts w:ascii="Times New Roman" w:hAnsi="Times New Roman" w:cs="Times New Roman"/>
        </w:rPr>
        <w:t>And similarly we assert axioms characterizing formal features of relations defended above:</w:t>
      </w:r>
    </w:p>
    <w:p w14:paraId="31E19442" w14:textId="77777777" w:rsidR="00C8627B" w:rsidRPr="00856733" w:rsidRDefault="00C8627B" w:rsidP="00C8627B">
      <w:pPr>
        <w:spacing w:after="0" w:line="240" w:lineRule="auto"/>
        <w:rPr>
          <w:rFonts w:ascii="Times New Roman" w:hAnsi="Times New Roman" w:cs="Times New Roman"/>
        </w:rPr>
      </w:pPr>
    </w:p>
    <w:p w14:paraId="17423A58" w14:textId="77777777" w:rsidR="00530440" w:rsidRPr="00856733" w:rsidRDefault="00530440"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w:t>
      </w:r>
      <w:r w:rsidR="00C8627B" w:rsidRPr="00856733">
        <w:rPr>
          <w:rFonts w:ascii="Times New Roman" w:hAnsi="Times New Roman" w:cs="Times New Roman"/>
          <w:i/>
        </w:rPr>
        <w:t xml:space="preserve">Premise(x) &amp; hasArgumentContextAt(x,y,t) </w:t>
      </w:r>
      <w:r w:rsidRPr="00856733">
        <w:rPr>
          <w:rFonts w:ascii="Times New Roman" w:hAnsi="Times New Roman" w:cs="Times New Roman"/>
          <w:i/>
        </w:rPr>
        <w:t xml:space="preserve">&amp; hasArgumentContextAt(x,z,t)) </w:t>
      </w:r>
      <w:r w:rsidRPr="00856733">
        <w:rPr>
          <w:rFonts w:ascii="Times New Roman" w:hAnsi="Times New Roman" w:cs="Times New Roman"/>
          <w:i/>
        </w:rPr>
        <w:sym w:font="Wingdings" w:char="F0E0"/>
      </w:r>
      <w:r w:rsidRPr="00856733">
        <w:rPr>
          <w:rFonts w:ascii="Times New Roman" w:hAnsi="Times New Roman" w:cs="Times New Roman"/>
          <w:i/>
        </w:rPr>
        <w:t xml:space="preserve"> y=z</w:t>
      </w:r>
    </w:p>
    <w:p w14:paraId="5423772E" w14:textId="77777777" w:rsidR="00530440" w:rsidRPr="00856733" w:rsidRDefault="00C8627B"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(Conclusion(x) &amp; hasArgumentContextAt(x,y,t) &amp; hasA</w:t>
      </w:r>
      <w:r w:rsidR="00530440" w:rsidRPr="00856733">
        <w:rPr>
          <w:rFonts w:ascii="Times New Roman" w:hAnsi="Times New Roman" w:cs="Times New Roman"/>
          <w:i/>
        </w:rPr>
        <w:t>rgumentContextAt(x,z,t))</w:t>
      </w:r>
      <w:r w:rsidR="00530440" w:rsidRPr="00856733">
        <w:rPr>
          <w:rFonts w:ascii="Times New Roman" w:hAnsi="Times New Roman" w:cs="Times New Roman"/>
          <w:i/>
        </w:rPr>
        <w:sym w:font="Wingdings" w:char="F0E0"/>
      </w:r>
      <w:r w:rsidR="00530440" w:rsidRPr="00856733">
        <w:rPr>
          <w:rFonts w:ascii="Times New Roman" w:hAnsi="Times New Roman" w:cs="Times New Roman"/>
          <w:i/>
        </w:rPr>
        <w:t xml:space="preserve"> y=z</w:t>
      </w:r>
    </w:p>
    <w:p w14:paraId="55C1ED50" w14:textId="77777777" w:rsidR="00530440" w:rsidRPr="00856733" w:rsidRDefault="00C8627B"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(isCreatedBy(x,y,</w:t>
      </w:r>
      <w:r w:rsidR="00530440" w:rsidRPr="00856733">
        <w:rPr>
          <w:rFonts w:ascii="Times New Roman" w:hAnsi="Times New Roman" w:cs="Times New Roman"/>
          <w:i/>
        </w:rPr>
        <w:t>t) &amp; isCreatedBy(z,y,t))-&gt; x=z) &amp; (</w:t>
      </w:r>
      <w:r w:rsidRPr="00856733">
        <w:rPr>
          <w:rFonts w:ascii="Times New Roman" w:hAnsi="Times New Roman" w:cs="Times New Roman"/>
          <w:i/>
        </w:rPr>
        <w:t>(isCreatedBy(x,y,t) &amp; isCreatedBy(x,z,t))-&gt; y=z</w:t>
      </w:r>
      <w:r w:rsidR="00530440" w:rsidRPr="00856733">
        <w:rPr>
          <w:rFonts w:ascii="Times New Roman" w:hAnsi="Times New Roman" w:cs="Times New Roman"/>
          <w:i/>
        </w:rPr>
        <w:t>)</w:t>
      </w:r>
    </w:p>
    <w:p w14:paraId="6D275127" w14:textId="77777777" w:rsidR="00530440" w:rsidRPr="00856733" w:rsidRDefault="00C8627B"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(ComplexArgument(x) &amp; ActOfArgumen</w:t>
      </w:r>
      <w:r w:rsidR="00530440" w:rsidRPr="00856733">
        <w:rPr>
          <w:rFonts w:ascii="Times New Roman" w:hAnsi="Times New Roman" w:cs="Times New Roman"/>
          <w:i/>
        </w:rPr>
        <w:t>tCreation(y) &amp; isCreatedBy(x,y,t))</w:t>
      </w:r>
      <w:r w:rsidR="00530440" w:rsidRPr="00856733">
        <w:rPr>
          <w:rFonts w:ascii="Times New Roman" w:hAnsi="Times New Roman" w:cs="Times New Roman"/>
          <w:i/>
        </w:rPr>
        <w:sym w:font="Wingdings" w:char="F0E0"/>
      </w:r>
      <w:r w:rsidR="00530440" w:rsidRPr="00856733">
        <w:rPr>
          <w:rFonts w:ascii="Times New Roman" w:hAnsi="Times New Roman" w:cs="Times New Roman"/>
          <w:i/>
        </w:rPr>
        <w:t xml:space="preserve"> </w:t>
      </w:r>
      <w:r w:rsidR="00530440" w:rsidRPr="00856733">
        <w:rPr>
          <w:rFonts w:ascii="Cambria Math" w:hAnsi="Cambria Math" w:cs="Cambria Math"/>
          <w:i/>
        </w:rPr>
        <w:t>∃</w:t>
      </w:r>
      <w:r w:rsidRPr="00856733">
        <w:rPr>
          <w:rFonts w:ascii="Times New Roman" w:hAnsi="Times New Roman" w:cs="Times New Roman"/>
          <w:i/>
        </w:rPr>
        <w:t xml:space="preserve">z </w:t>
      </w:r>
      <w:r w:rsidR="00530440" w:rsidRPr="00856733">
        <w:rPr>
          <w:rFonts w:ascii="Times New Roman" w:hAnsi="Times New Roman" w:cs="Times New Roman"/>
          <w:i/>
        </w:rPr>
        <w:t>(ActOfArgumentCreation(z) &amp; z≠y &amp; occurrentPartOf(z,y))</w:t>
      </w:r>
      <w:r w:rsidRPr="00856733">
        <w:rPr>
          <w:rFonts w:ascii="Times New Roman" w:hAnsi="Times New Roman" w:cs="Times New Roman"/>
          <w:i/>
        </w:rPr>
        <w:t xml:space="preserve"> </w:t>
      </w:r>
    </w:p>
    <w:p w14:paraId="3E00E97F" w14:textId="283212CA" w:rsidR="00C8627B" w:rsidRPr="00856733" w:rsidRDefault="00C8627B"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lastRenderedPageBreak/>
        <w:t>(ActOfInferring(x) &amp; ActOfArgumentCreation(y) &amp; occurrentPartOf(x,y) &amp; Statement(z) &amp; (inpu</w:t>
      </w:r>
      <w:r w:rsidR="00530440" w:rsidRPr="00856733">
        <w:rPr>
          <w:rFonts w:ascii="Times New Roman" w:hAnsi="Times New Roman" w:cs="Times New Roman"/>
          <w:i/>
        </w:rPr>
        <w:t xml:space="preserve">tOf(z,x,t) | outputOf(z,x,t))) </w:t>
      </w:r>
      <w:r w:rsidR="00530440" w:rsidRPr="00856733">
        <w:rPr>
          <w:rFonts w:ascii="Times New Roman" w:hAnsi="Times New Roman" w:cs="Times New Roman"/>
          <w:i/>
        </w:rPr>
        <w:sym w:font="Wingdings" w:char="F0E0"/>
      </w:r>
      <w:r w:rsidR="00530440" w:rsidRPr="00856733">
        <w:rPr>
          <w:rFonts w:ascii="Times New Roman" w:hAnsi="Times New Roman" w:cs="Times New Roman"/>
          <w:i/>
        </w:rPr>
        <w:t xml:space="preserve"> </w:t>
      </w:r>
      <w:r w:rsidR="00530440" w:rsidRPr="00856733">
        <w:rPr>
          <w:rFonts w:ascii="Cambria Math" w:hAnsi="Cambria Math" w:cs="Cambria Math"/>
          <w:i/>
        </w:rPr>
        <w:t>∃</w:t>
      </w:r>
      <w:r w:rsidRPr="00856733">
        <w:rPr>
          <w:rFonts w:ascii="Times New Roman" w:hAnsi="Times New Roman" w:cs="Times New Roman"/>
          <w:i/>
        </w:rPr>
        <w:t>w(hasArgumentContextA</w:t>
      </w:r>
      <w:r w:rsidR="00530440" w:rsidRPr="00856733">
        <w:rPr>
          <w:rFonts w:ascii="Times New Roman" w:hAnsi="Times New Roman" w:cs="Times New Roman"/>
          <w:i/>
        </w:rPr>
        <w:t>t(z,w,t) &amp; isCreatedBy(w,y,t))</w:t>
      </w:r>
    </w:p>
    <w:p w14:paraId="440A7D63" w14:textId="77777777" w:rsidR="00C8627B" w:rsidRPr="00856733" w:rsidRDefault="00C8627B" w:rsidP="00C8627B">
      <w:pPr>
        <w:spacing w:after="0" w:line="240" w:lineRule="auto"/>
        <w:rPr>
          <w:rFonts w:ascii="Times New Roman" w:hAnsi="Times New Roman" w:cs="Times New Roman"/>
        </w:rPr>
      </w:pPr>
    </w:p>
    <w:p w14:paraId="1B050E6E" w14:textId="5050051B" w:rsidR="00C8627B" w:rsidRPr="00856733" w:rsidRDefault="00530440" w:rsidP="00C8627B">
      <w:pPr>
        <w:spacing w:after="0" w:line="240" w:lineRule="auto"/>
        <w:rPr>
          <w:rFonts w:ascii="Times New Roman" w:hAnsi="Times New Roman" w:cs="Times New Roman"/>
        </w:rPr>
      </w:pPr>
      <w:r w:rsidRPr="00856733">
        <w:rPr>
          <w:rFonts w:ascii="Times New Roman" w:hAnsi="Times New Roman" w:cs="Times New Roman"/>
        </w:rPr>
        <w:t xml:space="preserve">Additionally, we provide sample theorems which follow from our axiomatization. Proofs were generated with the automated theorem proving software Prover9, and can be found in our repository. Results include the </w:t>
      </w:r>
      <w:r w:rsidRPr="00856733">
        <w:rPr>
          <w:rFonts w:ascii="Times New Roman" w:hAnsi="Times New Roman" w:cs="Times New Roman"/>
          <w:i/>
        </w:rPr>
        <w:t>hasArgumentContext</w:t>
      </w:r>
      <w:r w:rsidR="009C39E2" w:rsidRPr="00856733">
        <w:rPr>
          <w:rFonts w:ascii="Times New Roman" w:hAnsi="Times New Roman" w:cs="Times New Roman"/>
          <w:i/>
        </w:rPr>
        <w:t>At</w:t>
      </w:r>
      <w:r w:rsidRPr="00856733">
        <w:rPr>
          <w:rFonts w:ascii="Times New Roman" w:hAnsi="Times New Roman" w:cs="Times New Roman"/>
        </w:rPr>
        <w:t xml:space="preserve"> and </w:t>
      </w:r>
      <w:r w:rsidRPr="00856733">
        <w:rPr>
          <w:rFonts w:ascii="Times New Roman" w:hAnsi="Times New Roman" w:cs="Times New Roman"/>
          <w:i/>
        </w:rPr>
        <w:t>isCreatedBy</w:t>
      </w:r>
      <w:r w:rsidRPr="00856733">
        <w:rPr>
          <w:rFonts w:ascii="Times New Roman" w:hAnsi="Times New Roman" w:cs="Times New Roman"/>
        </w:rPr>
        <w:t xml:space="preserve"> relations are both irreflexive and asymmetric, as well as: </w:t>
      </w:r>
    </w:p>
    <w:p w14:paraId="345CC952" w14:textId="77777777" w:rsidR="00C8627B" w:rsidRPr="00856733" w:rsidRDefault="00C8627B" w:rsidP="00C8627B">
      <w:pPr>
        <w:spacing w:after="0" w:line="240" w:lineRule="auto"/>
        <w:rPr>
          <w:rFonts w:ascii="Times New Roman" w:hAnsi="Times New Roman" w:cs="Times New Roman"/>
        </w:rPr>
      </w:pPr>
    </w:p>
    <w:p w14:paraId="1B5D0D90" w14:textId="40001EFF" w:rsidR="00530440" w:rsidRPr="00856733" w:rsidRDefault="00C8627B"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(ActOfInferring(x) &amp; ActOfArgumentCreation(y) &amp; ActOfArgumentCreation(z) &amp; occurrentPartOf(x,y) &amp; occurrentPartO</w:t>
      </w:r>
      <w:r w:rsidR="009C39E2" w:rsidRPr="00856733">
        <w:rPr>
          <w:rFonts w:ascii="Times New Roman" w:hAnsi="Times New Roman" w:cs="Times New Roman"/>
          <w:i/>
        </w:rPr>
        <w:t xml:space="preserve">f(y,z)) </w:t>
      </w:r>
      <w:r w:rsidR="009C39E2" w:rsidRPr="00856733">
        <w:rPr>
          <w:rFonts w:ascii="Times New Roman" w:hAnsi="Times New Roman" w:cs="Times New Roman"/>
          <w:i/>
        </w:rPr>
        <w:sym w:font="Wingdings" w:char="F0E0"/>
      </w:r>
      <w:r w:rsidR="009C39E2" w:rsidRPr="00856733">
        <w:rPr>
          <w:rFonts w:ascii="Times New Roman" w:hAnsi="Times New Roman" w:cs="Times New Roman"/>
          <w:i/>
        </w:rPr>
        <w:t xml:space="preserve"> occurrentPartOf(x,z)</w:t>
      </w:r>
    </w:p>
    <w:p w14:paraId="78ADD3B3" w14:textId="3FA9D193" w:rsidR="00530440" w:rsidRPr="00856733" w:rsidRDefault="00C8627B"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(Premise(x) &amp; hasArgumentContextAt(x,y,t) &amp; ActOf</w:t>
      </w:r>
      <w:r w:rsidR="009C39E2" w:rsidRPr="00856733">
        <w:rPr>
          <w:rFonts w:ascii="Times New Roman" w:hAnsi="Times New Roman" w:cs="Times New Roman"/>
          <w:i/>
        </w:rPr>
        <w:t xml:space="preserve">Inferring(z) &amp; inputOf(x,z,t)) </w:t>
      </w:r>
      <w:r w:rsidR="009C39E2" w:rsidRPr="00856733">
        <w:rPr>
          <w:rFonts w:ascii="Times New Roman" w:hAnsi="Times New Roman" w:cs="Times New Roman"/>
          <w:i/>
        </w:rPr>
        <w:sym w:font="Wingdings" w:char="F0E0"/>
      </w:r>
      <w:r w:rsidRPr="00856733">
        <w:rPr>
          <w:rFonts w:ascii="Times New Roman" w:hAnsi="Times New Roman" w:cs="Times New Roman"/>
          <w:i/>
        </w:rPr>
        <w:t xml:space="preserve"> </w:t>
      </w:r>
      <w:r w:rsidR="009C39E2" w:rsidRPr="00856733">
        <w:rPr>
          <w:rFonts w:ascii="Cambria Math" w:hAnsi="Cambria Math" w:cs="Cambria Math"/>
          <w:i/>
        </w:rPr>
        <w:t>∃</w:t>
      </w:r>
      <w:r w:rsidRPr="00856733">
        <w:rPr>
          <w:rFonts w:ascii="Times New Roman" w:hAnsi="Times New Roman" w:cs="Times New Roman"/>
          <w:i/>
        </w:rPr>
        <w:t>w</w:t>
      </w:r>
      <w:r w:rsidR="009C39E2" w:rsidRPr="00856733">
        <w:rPr>
          <w:rFonts w:ascii="Times New Roman" w:hAnsi="Times New Roman" w:cs="Times New Roman"/>
          <w:i/>
        </w:rPr>
        <w:t xml:space="preserve"> </w:t>
      </w:r>
      <w:r w:rsidRPr="00856733">
        <w:rPr>
          <w:rFonts w:ascii="Times New Roman" w:hAnsi="Times New Roman" w:cs="Times New Roman"/>
          <w:i/>
        </w:rPr>
        <w:t>(ActOfArgumentCreation(w) &amp; occurrentPart</w:t>
      </w:r>
      <w:r w:rsidR="009C39E2" w:rsidRPr="00856733">
        <w:rPr>
          <w:rFonts w:ascii="Times New Roman" w:hAnsi="Times New Roman" w:cs="Times New Roman"/>
          <w:i/>
        </w:rPr>
        <w:t>Of(z,w) &amp; isCreatedBy(y,w,t))</w:t>
      </w:r>
    </w:p>
    <w:p w14:paraId="4581B09D" w14:textId="4703454E" w:rsidR="00D41D8E" w:rsidRPr="00856733" w:rsidRDefault="00C8627B" w:rsidP="009C39E2">
      <w:pPr>
        <w:pStyle w:val="ListParagraph"/>
        <w:numPr>
          <w:ilvl w:val="0"/>
          <w:numId w:val="20"/>
        </w:numPr>
        <w:spacing w:after="0" w:line="288" w:lineRule="auto"/>
        <w:rPr>
          <w:rFonts w:ascii="Times New Roman" w:hAnsi="Times New Roman" w:cs="Times New Roman"/>
          <w:i/>
        </w:rPr>
      </w:pPr>
      <w:r w:rsidRPr="00856733">
        <w:rPr>
          <w:rFonts w:ascii="Times New Roman" w:hAnsi="Times New Roman" w:cs="Times New Roman"/>
          <w:i/>
        </w:rPr>
        <w:t>(Conclusion(x) &amp; hasArgumentContextAt(x,y,t) &amp; ActOfInferring(z) &amp; outputO</w:t>
      </w:r>
      <w:r w:rsidR="009C39E2" w:rsidRPr="00856733">
        <w:rPr>
          <w:rFonts w:ascii="Times New Roman" w:hAnsi="Times New Roman" w:cs="Times New Roman"/>
          <w:i/>
        </w:rPr>
        <w:t xml:space="preserve">f(x,z,t)) </w:t>
      </w:r>
      <w:r w:rsidR="009C39E2" w:rsidRPr="00856733">
        <w:rPr>
          <w:rFonts w:ascii="Times New Roman" w:hAnsi="Times New Roman" w:cs="Times New Roman"/>
          <w:i/>
        </w:rPr>
        <w:sym w:font="Wingdings" w:char="F0E0"/>
      </w:r>
      <w:r w:rsidRPr="00856733">
        <w:rPr>
          <w:rFonts w:ascii="Times New Roman" w:hAnsi="Times New Roman" w:cs="Times New Roman"/>
          <w:i/>
        </w:rPr>
        <w:t xml:space="preserve"> </w:t>
      </w:r>
      <w:r w:rsidR="009C39E2" w:rsidRPr="00856733">
        <w:rPr>
          <w:rFonts w:ascii="Cambria Math" w:hAnsi="Cambria Math" w:cs="Cambria Math"/>
          <w:i/>
        </w:rPr>
        <w:t>∃</w:t>
      </w:r>
      <w:r w:rsidRPr="00856733">
        <w:rPr>
          <w:rFonts w:ascii="Times New Roman" w:hAnsi="Times New Roman" w:cs="Times New Roman"/>
          <w:i/>
        </w:rPr>
        <w:t>w</w:t>
      </w:r>
      <w:r w:rsidR="009C39E2" w:rsidRPr="00856733">
        <w:rPr>
          <w:rFonts w:ascii="Times New Roman" w:hAnsi="Times New Roman" w:cs="Times New Roman"/>
          <w:i/>
        </w:rPr>
        <w:t xml:space="preserve"> </w:t>
      </w:r>
      <w:r w:rsidRPr="00856733">
        <w:rPr>
          <w:rFonts w:ascii="Times New Roman" w:hAnsi="Times New Roman" w:cs="Times New Roman"/>
          <w:i/>
        </w:rPr>
        <w:t>(ActOfArgumentCreation(w) &amp; occurrentPart</w:t>
      </w:r>
      <w:r w:rsidR="009C39E2" w:rsidRPr="00856733">
        <w:rPr>
          <w:rFonts w:ascii="Times New Roman" w:hAnsi="Times New Roman" w:cs="Times New Roman"/>
          <w:i/>
        </w:rPr>
        <w:t>Of(z,w) &amp; isCreatedBy(y,w,t))</w:t>
      </w:r>
    </w:p>
    <w:p w14:paraId="365EFBA9" w14:textId="77777777" w:rsidR="00530440" w:rsidRPr="00856733" w:rsidRDefault="00530440" w:rsidP="00530440">
      <w:pPr>
        <w:spacing w:after="0" w:line="240" w:lineRule="auto"/>
        <w:rPr>
          <w:rFonts w:ascii="Times New Roman" w:hAnsi="Times New Roman" w:cs="Times New Roman"/>
        </w:rPr>
      </w:pPr>
    </w:p>
    <w:p w14:paraId="6E3A0762" w14:textId="3B039044" w:rsidR="00530440" w:rsidRPr="00856733" w:rsidRDefault="00530440" w:rsidP="00404262">
      <w:pPr>
        <w:spacing w:after="0" w:line="240" w:lineRule="auto"/>
        <w:rPr>
          <w:rFonts w:ascii="Times New Roman" w:hAnsi="Times New Roman" w:cs="Times New Roman"/>
        </w:rPr>
      </w:pPr>
      <w:r w:rsidRPr="00856733">
        <w:rPr>
          <w:rFonts w:ascii="Times New Roman" w:hAnsi="Times New Roman" w:cs="Times New Roman"/>
        </w:rPr>
        <w:t xml:space="preserve">Countermodels were also demonstrated for certain sentences, using the finite model checker Mace4 bundled with Prover9. For example, a countermodel (which can be found in our repository) was found for the following: </w:t>
      </w:r>
    </w:p>
    <w:p w14:paraId="2A8492E1" w14:textId="77777777" w:rsidR="00530440" w:rsidRPr="00856733" w:rsidRDefault="00530440" w:rsidP="00404262">
      <w:pPr>
        <w:spacing w:after="0" w:line="240" w:lineRule="auto"/>
        <w:rPr>
          <w:rFonts w:ascii="Times New Roman" w:hAnsi="Times New Roman" w:cs="Times New Roman"/>
        </w:rPr>
      </w:pPr>
    </w:p>
    <w:p w14:paraId="41698296" w14:textId="25C58B5A" w:rsidR="00530440" w:rsidRPr="00856733" w:rsidRDefault="00530440" w:rsidP="009C39E2">
      <w:pPr>
        <w:pStyle w:val="ListParagraph"/>
        <w:numPr>
          <w:ilvl w:val="0"/>
          <w:numId w:val="20"/>
        </w:numPr>
        <w:spacing w:after="0" w:line="240" w:lineRule="auto"/>
        <w:rPr>
          <w:rFonts w:ascii="Times New Roman" w:hAnsi="Times New Roman" w:cs="Times New Roman"/>
          <w:i/>
        </w:rPr>
      </w:pPr>
      <w:r w:rsidRPr="00856733">
        <w:rPr>
          <w:rFonts w:ascii="Times New Roman" w:hAnsi="Times New Roman" w:cs="Times New Roman"/>
          <w:i/>
        </w:rPr>
        <w:t>(ActOfInferring(x) &amp; ActOfArgumentCreation(y) &amp; ActOfArgumentCreation(z) &amp; occurrentPartOf(x,y</w:t>
      </w:r>
      <w:r w:rsidR="009C39E2" w:rsidRPr="00856733">
        <w:rPr>
          <w:rFonts w:ascii="Times New Roman" w:hAnsi="Times New Roman" w:cs="Times New Roman"/>
          <w:i/>
        </w:rPr>
        <w:t>) &amp; occurrentPartOf(x,z))-&gt;y=z</w:t>
      </w:r>
      <w:r w:rsidRPr="00856733">
        <w:rPr>
          <w:rFonts w:ascii="Times New Roman" w:hAnsi="Times New Roman" w:cs="Times New Roman"/>
          <w:i/>
        </w:rPr>
        <w:t xml:space="preserve"> </w:t>
      </w:r>
    </w:p>
    <w:p w14:paraId="757FD5CE" w14:textId="77777777" w:rsidR="00530440" w:rsidRPr="00856733" w:rsidRDefault="00530440" w:rsidP="00530440">
      <w:pPr>
        <w:spacing w:after="0" w:line="240" w:lineRule="auto"/>
        <w:rPr>
          <w:rFonts w:ascii="Times New Roman" w:hAnsi="Times New Roman" w:cs="Times New Roman"/>
        </w:rPr>
      </w:pPr>
    </w:p>
    <w:p w14:paraId="19DA9333" w14:textId="0FD7604B" w:rsidR="00D41D8E" w:rsidRPr="00856733" w:rsidRDefault="009C39E2" w:rsidP="00404262">
      <w:pPr>
        <w:spacing w:after="0" w:line="240" w:lineRule="auto"/>
        <w:rPr>
          <w:rFonts w:ascii="Times New Roman" w:hAnsi="Times New Roman" w:cs="Times New Roman"/>
        </w:rPr>
      </w:pPr>
      <w:r w:rsidRPr="00856733">
        <w:rPr>
          <w:rFonts w:ascii="Times New Roman" w:hAnsi="Times New Roman" w:cs="Times New Roman"/>
        </w:rPr>
        <w:t>This is desirable. If an act of inferring is part of an act of argument creation which it itself part of another distinct act of argument creation, by the transitivity of parthood, the act of inferring should be part of the second act of argument creation. Moreover, using Mace4</w:t>
      </w:r>
      <w:r w:rsidR="00530440" w:rsidRPr="00856733">
        <w:rPr>
          <w:rFonts w:ascii="Times New Roman" w:hAnsi="Times New Roman" w:cs="Times New Roman"/>
        </w:rPr>
        <w:t xml:space="preserve"> we were also able to demonstrate satisfiability for our axiom set, and thus consistency. </w:t>
      </w:r>
      <w:r w:rsidR="00673FA0" w:rsidRPr="00856733">
        <w:rPr>
          <w:rFonts w:ascii="Times New Roman" w:hAnsi="Times New Roman" w:cs="Times New Roman"/>
        </w:rPr>
        <w:t xml:space="preserve"> </w:t>
      </w:r>
    </w:p>
    <w:p w14:paraId="59F151C3" w14:textId="77777777" w:rsidR="00D41D8E" w:rsidRPr="00856733" w:rsidRDefault="00D41D8E" w:rsidP="00404262">
      <w:pPr>
        <w:spacing w:after="0" w:line="240" w:lineRule="auto"/>
        <w:rPr>
          <w:rFonts w:ascii="Times New Roman" w:hAnsi="Times New Roman" w:cs="Times New Roman"/>
        </w:rPr>
      </w:pPr>
    </w:p>
    <w:p w14:paraId="2B167567" w14:textId="17A2C1CB" w:rsidR="00D41D8E" w:rsidRPr="00856733" w:rsidRDefault="00D41D8E" w:rsidP="00404262">
      <w:pPr>
        <w:spacing w:after="0" w:line="240" w:lineRule="auto"/>
        <w:jc w:val="center"/>
        <w:rPr>
          <w:rFonts w:ascii="Times New Roman" w:hAnsi="Times New Roman" w:cs="Times New Roman"/>
          <w:b/>
        </w:rPr>
      </w:pPr>
      <w:r w:rsidRPr="00856733">
        <w:rPr>
          <w:rFonts w:ascii="Times New Roman" w:hAnsi="Times New Roman" w:cs="Times New Roman"/>
          <w:b/>
        </w:rPr>
        <w:t xml:space="preserve">Extensions to </w:t>
      </w:r>
      <w:commentRangeStart w:id="138"/>
      <w:proofErr w:type="spellStart"/>
      <w:r w:rsidRPr="00856733">
        <w:rPr>
          <w:rFonts w:ascii="Times New Roman" w:hAnsi="Times New Roman" w:cs="Times New Roman"/>
          <w:b/>
        </w:rPr>
        <w:t>ArgO</w:t>
      </w:r>
      <w:commentRangeEnd w:id="138"/>
      <w:proofErr w:type="spellEnd"/>
      <w:r w:rsidR="00856733">
        <w:rPr>
          <w:rStyle w:val="CommentReference"/>
        </w:rPr>
        <w:commentReference w:id="138"/>
      </w:r>
    </w:p>
    <w:p w14:paraId="28E0BE38" w14:textId="77777777" w:rsidR="009C39E2" w:rsidRPr="00856733" w:rsidRDefault="009C39E2" w:rsidP="00404262">
      <w:pPr>
        <w:spacing w:after="0" w:line="240" w:lineRule="auto"/>
        <w:jc w:val="center"/>
        <w:rPr>
          <w:rFonts w:ascii="Times New Roman" w:hAnsi="Times New Roman" w:cs="Times New Roman"/>
          <w:b/>
        </w:rPr>
      </w:pPr>
    </w:p>
    <w:p w14:paraId="0E2B3595" w14:textId="2B9EEB78" w:rsidR="00DB1F96" w:rsidRPr="00856733" w:rsidRDefault="00C20E94" w:rsidP="00404262">
      <w:pPr>
        <w:spacing w:after="0" w:line="240" w:lineRule="auto"/>
        <w:rPr>
          <w:rFonts w:ascii="Times New Roman" w:eastAsia="Times New Roman" w:hAnsi="Times New Roman" w:cs="Times New Roman"/>
        </w:rPr>
      </w:pPr>
      <w:r w:rsidRPr="00856733">
        <w:rPr>
          <w:rFonts w:ascii="Times New Roman" w:eastAsia="Times New Roman" w:hAnsi="Times New Roman" w:cs="Times New Roman"/>
        </w:rPr>
        <w:t xml:space="preserve">In this section we examine how </w:t>
      </w:r>
      <w:proofErr w:type="spellStart"/>
      <w:r w:rsidRPr="00856733">
        <w:rPr>
          <w:rFonts w:ascii="Times New Roman" w:eastAsia="Times New Roman" w:hAnsi="Times New Roman" w:cs="Times New Roman"/>
        </w:rPr>
        <w:t>ArgO</w:t>
      </w:r>
      <w:proofErr w:type="spellEnd"/>
      <w:r w:rsidRPr="00856733">
        <w:rPr>
          <w:rFonts w:ascii="Times New Roman" w:eastAsia="Times New Roman" w:hAnsi="Times New Roman" w:cs="Times New Roman"/>
        </w:rPr>
        <w:t xml:space="preserve"> meets conditions [4] and [5] in detail by introducing natural extensions of the ontology. The first extension displays how </w:t>
      </w:r>
      <w:proofErr w:type="spellStart"/>
      <w:r w:rsidRPr="00856733">
        <w:rPr>
          <w:rFonts w:ascii="Times New Roman" w:eastAsia="Times New Roman" w:hAnsi="Times New Roman" w:cs="Times New Roman"/>
        </w:rPr>
        <w:t>ArgO</w:t>
      </w:r>
      <w:proofErr w:type="spellEnd"/>
      <w:r w:rsidRPr="00856733">
        <w:rPr>
          <w:rFonts w:ascii="Times New Roman" w:eastAsia="Times New Roman" w:hAnsi="Times New Roman" w:cs="Times New Roman"/>
        </w:rPr>
        <w:t xml:space="preserve"> may be used to examine weaknesses among arguments. The second displays how </w:t>
      </w:r>
      <w:proofErr w:type="spellStart"/>
      <w:r w:rsidRPr="00856733">
        <w:rPr>
          <w:rFonts w:ascii="Times New Roman" w:eastAsia="Times New Roman" w:hAnsi="Times New Roman" w:cs="Times New Roman"/>
        </w:rPr>
        <w:t>ArgO</w:t>
      </w:r>
      <w:proofErr w:type="spellEnd"/>
      <w:r w:rsidRPr="00856733">
        <w:rPr>
          <w:rFonts w:ascii="Times New Roman" w:eastAsia="Times New Roman" w:hAnsi="Times New Roman" w:cs="Times New Roman"/>
        </w:rPr>
        <w:t xml:space="preserve"> may be used with different logical systems, e.g. classical, multi-valued, intuitionistic, etc. Each extension is accompanied by an axiomatization, demonstrating its formal relationship to </w:t>
      </w:r>
      <w:proofErr w:type="spellStart"/>
      <w:r w:rsidRPr="00856733">
        <w:rPr>
          <w:rFonts w:ascii="Times New Roman" w:eastAsia="Times New Roman" w:hAnsi="Times New Roman" w:cs="Times New Roman"/>
        </w:rPr>
        <w:t>ArgO</w:t>
      </w:r>
      <w:proofErr w:type="spellEnd"/>
      <w:r w:rsidRPr="00856733">
        <w:rPr>
          <w:rFonts w:ascii="Times New Roman" w:eastAsia="Times New Roman" w:hAnsi="Times New Roman" w:cs="Times New Roman"/>
        </w:rPr>
        <w:t xml:space="preserve">. </w:t>
      </w:r>
    </w:p>
    <w:p w14:paraId="77509819" w14:textId="77777777" w:rsidR="00C20E94" w:rsidRPr="00856733" w:rsidRDefault="00C20E94" w:rsidP="00404262">
      <w:pPr>
        <w:spacing w:after="0" w:line="240" w:lineRule="auto"/>
        <w:rPr>
          <w:rFonts w:ascii="Times New Roman" w:eastAsia="Times New Roman" w:hAnsi="Times New Roman" w:cs="Times New Roman"/>
        </w:rPr>
      </w:pPr>
    </w:p>
    <w:p w14:paraId="4A9C9690" w14:textId="0605CB12" w:rsidR="00AF6E78" w:rsidRPr="00856733" w:rsidRDefault="00AF6E78" w:rsidP="00404262">
      <w:pPr>
        <w:spacing w:after="0" w:line="240" w:lineRule="auto"/>
        <w:rPr>
          <w:rFonts w:ascii="Times New Roman" w:eastAsia="Times New Roman" w:hAnsi="Times New Roman" w:cs="Times New Roman"/>
          <w:i/>
        </w:rPr>
      </w:pPr>
      <w:r w:rsidRPr="00856733">
        <w:rPr>
          <w:rFonts w:ascii="Times New Roman" w:eastAsia="Times New Roman" w:hAnsi="Times New Roman" w:cs="Times New Roman"/>
          <w:i/>
        </w:rPr>
        <w:t>Extensions: Narrow and Broad Counterarguments</w:t>
      </w:r>
    </w:p>
    <w:p w14:paraId="2183E23A" w14:textId="77777777" w:rsidR="003848EE" w:rsidRPr="00856733" w:rsidRDefault="003848EE" w:rsidP="00404262">
      <w:pPr>
        <w:spacing w:after="0" w:line="240" w:lineRule="auto"/>
        <w:rPr>
          <w:rFonts w:ascii="Times New Roman" w:eastAsia="Times New Roman" w:hAnsi="Times New Roman" w:cs="Times New Roman"/>
          <w:i/>
        </w:rPr>
      </w:pPr>
    </w:p>
    <w:p w14:paraId="274C2D69" w14:textId="77777777" w:rsidR="00AF6E78" w:rsidRPr="00856733" w:rsidRDefault="00AF6E78" w:rsidP="00404262">
      <w:pPr>
        <w:spacing w:after="0" w:line="240" w:lineRule="auto"/>
        <w:rPr>
          <w:rFonts w:ascii="Times New Roman" w:hAnsi="Times New Roman" w:cs="Times New Roman"/>
        </w:rPr>
      </w:pPr>
      <w:r w:rsidRPr="00856733">
        <w:rPr>
          <w:rFonts w:ascii="Times New Roman" w:hAnsi="Times New Roman" w:cs="Times New Roman"/>
        </w:rPr>
        <w:t xml:space="preserve">Attempts to convince others of the truth of some conclusion are often met with counterarguments. In every case, counterarguments are themselves arguments, but an argument is only a counterargument when it stands in a certain relation to another argument. Such relations come in many different forms. For example, for some argument A there may be some counterargument B if counterargument B has a conclusion that stands in a relation of contradiction to the conclusion of argument A. This is a narrow case, however. More often cases of counterarguments undermine, but do not contradict, some part of another argument. Broadly, </w:t>
      </w:r>
      <w:r w:rsidRPr="00856733">
        <w:rPr>
          <w:rFonts w:ascii="Times New Roman" w:hAnsi="Times New Roman" w:cs="Times New Roman"/>
        </w:rPr>
        <w:lastRenderedPageBreak/>
        <w:t xml:space="preserve">some argument A may have some counterargument B if the conclusion of B raises concerns for the justification of one or more premises of A. Concerns over justification are evidential and not, strictly speaking, logical. Nevertheless, this is a notion of counterargument well worth representing. </w:t>
      </w:r>
    </w:p>
    <w:p w14:paraId="3076CDA4" w14:textId="684379DB" w:rsidR="00AF6E78" w:rsidRPr="00856733" w:rsidRDefault="00AF6E78" w:rsidP="009C39E2">
      <w:pPr>
        <w:spacing w:after="0" w:line="240" w:lineRule="auto"/>
        <w:ind w:firstLine="720"/>
        <w:rPr>
          <w:rFonts w:ascii="Times New Roman" w:hAnsi="Times New Roman" w:cs="Times New Roman"/>
        </w:rPr>
      </w:pPr>
      <w:r w:rsidRPr="00856733">
        <w:rPr>
          <w:rFonts w:ascii="Times New Roman" w:hAnsi="Times New Roman" w:cs="Times New Roman"/>
        </w:rPr>
        <w:t xml:space="preserve">Because counterarguments are partially constituted by a wide range of distinct relations, we do not treat them as a class in </w:t>
      </w:r>
      <w:proofErr w:type="spellStart"/>
      <w:r w:rsidRPr="00856733">
        <w:rPr>
          <w:rFonts w:ascii="Times New Roman" w:hAnsi="Times New Roman" w:cs="Times New Roman"/>
        </w:rPr>
        <w:t>ArgO</w:t>
      </w:r>
      <w:proofErr w:type="spellEnd"/>
      <w:r w:rsidRPr="00856733">
        <w:rPr>
          <w:rFonts w:ascii="Times New Roman" w:hAnsi="Times New Roman" w:cs="Times New Roman"/>
        </w:rPr>
        <w:t>. Nevertheless, it is straightforward to use our classes to construct queries to return various kinds of counterargument. We need only extend our</w:t>
      </w:r>
      <w:r w:rsidR="00641C91" w:rsidRPr="00856733">
        <w:rPr>
          <w:rFonts w:ascii="Times New Roman" w:hAnsi="Times New Roman" w:cs="Times New Roman"/>
        </w:rPr>
        <w:t xml:space="preserve"> proposal slightly to include </w:t>
      </w:r>
      <w:proofErr w:type="gramStart"/>
      <w:r w:rsidR="00641C91" w:rsidRPr="00856733">
        <w:rPr>
          <w:rFonts w:ascii="Times New Roman" w:hAnsi="Times New Roman" w:cs="Times New Roman"/>
        </w:rPr>
        <w:t>an</w:t>
      </w:r>
      <w:r w:rsidRPr="00856733">
        <w:rPr>
          <w:rFonts w:ascii="Times New Roman" w:hAnsi="Times New Roman" w:cs="Times New Roman"/>
        </w:rPr>
        <w:t xml:space="preserve"> </w:t>
      </w:r>
      <w:r w:rsidRPr="00856733">
        <w:rPr>
          <w:rFonts w:ascii="Times New Roman" w:hAnsi="Times New Roman" w:cs="Times New Roman"/>
          <w:i/>
        </w:rPr>
        <w:t>opposes</w:t>
      </w:r>
      <w:proofErr w:type="gramEnd"/>
      <w:r w:rsidRPr="00856733">
        <w:rPr>
          <w:rFonts w:ascii="Times New Roman" w:hAnsi="Times New Roman" w:cs="Times New Roman"/>
          <w:i/>
        </w:rPr>
        <w:t xml:space="preserve"> </w:t>
      </w:r>
      <w:r w:rsidRPr="00856733">
        <w:rPr>
          <w:rFonts w:ascii="Times New Roman" w:hAnsi="Times New Roman" w:cs="Times New Roman"/>
        </w:rPr>
        <w:t xml:space="preserve">relation, which holds between premises, suppositions, conclusions, and </w:t>
      </w:r>
      <w:proofErr w:type="spellStart"/>
      <w:r w:rsidRPr="00856733">
        <w:rPr>
          <w:rFonts w:ascii="Times New Roman" w:hAnsi="Times New Roman" w:cs="Times New Roman"/>
        </w:rPr>
        <w:t>subconclusions</w:t>
      </w:r>
      <w:proofErr w:type="spellEnd"/>
      <w:r w:rsidRPr="00856733">
        <w:rPr>
          <w:rFonts w:ascii="Times New Roman" w:hAnsi="Times New Roman" w:cs="Times New Roman"/>
        </w:rPr>
        <w:t xml:space="preserve"> across argument contexts. This relation is broad enough to permit more refined sub-relations, e.g. </w:t>
      </w:r>
      <w:r w:rsidRPr="00856733">
        <w:rPr>
          <w:rFonts w:ascii="Times New Roman" w:hAnsi="Times New Roman" w:cs="Times New Roman"/>
          <w:i/>
        </w:rPr>
        <w:t>negates</w:t>
      </w:r>
      <w:r w:rsidRPr="00856733">
        <w:rPr>
          <w:rFonts w:ascii="Times New Roman" w:hAnsi="Times New Roman" w:cs="Times New Roman"/>
        </w:rPr>
        <w:t xml:space="preserve">, </w:t>
      </w:r>
      <w:r w:rsidRPr="00856733">
        <w:rPr>
          <w:rFonts w:ascii="Times New Roman" w:hAnsi="Times New Roman" w:cs="Times New Roman"/>
          <w:i/>
        </w:rPr>
        <w:t>contradicts</w:t>
      </w:r>
      <w:r w:rsidRPr="00856733">
        <w:rPr>
          <w:rFonts w:ascii="Times New Roman" w:hAnsi="Times New Roman" w:cs="Times New Roman"/>
        </w:rPr>
        <w:t xml:space="preserve">, </w:t>
      </w:r>
      <w:r w:rsidRPr="00856733">
        <w:rPr>
          <w:rFonts w:ascii="Times New Roman" w:hAnsi="Times New Roman" w:cs="Times New Roman"/>
          <w:i/>
        </w:rPr>
        <w:t>undermines</w:t>
      </w:r>
      <w:r w:rsidRPr="00856733">
        <w:rPr>
          <w:rFonts w:ascii="Times New Roman" w:hAnsi="Times New Roman" w:cs="Times New Roman"/>
        </w:rPr>
        <w:t xml:space="preserve">, etc. Hence, a query to return all of the narrow counterarguments for a given target argument, might look for all arguments whose conclusions stand in </w:t>
      </w:r>
      <w:proofErr w:type="gramStart"/>
      <w:r w:rsidRPr="00856733">
        <w:rPr>
          <w:rFonts w:ascii="Times New Roman" w:hAnsi="Times New Roman" w:cs="Times New Roman"/>
        </w:rPr>
        <w:t xml:space="preserve">the </w:t>
      </w:r>
      <w:r w:rsidRPr="00856733">
        <w:rPr>
          <w:rFonts w:ascii="Times New Roman" w:hAnsi="Times New Roman" w:cs="Times New Roman"/>
          <w:i/>
        </w:rPr>
        <w:t>opposes</w:t>
      </w:r>
      <w:proofErr w:type="gramEnd"/>
      <w:r w:rsidRPr="00856733">
        <w:rPr>
          <w:rFonts w:ascii="Times New Roman" w:hAnsi="Times New Roman" w:cs="Times New Roman"/>
        </w:rPr>
        <w:t xml:space="preserve"> relation to the conclusion of the target argument. In pictures:</w:t>
      </w:r>
    </w:p>
    <w:p w14:paraId="5B8A9639" w14:textId="77777777" w:rsidR="003848EE" w:rsidRPr="00856733" w:rsidRDefault="003848EE" w:rsidP="00404262">
      <w:pPr>
        <w:spacing w:after="0" w:line="240" w:lineRule="auto"/>
        <w:rPr>
          <w:rFonts w:ascii="Times New Roman" w:hAnsi="Times New Roman" w:cs="Times New Roman"/>
        </w:rPr>
      </w:pPr>
    </w:p>
    <w:p w14:paraId="58BBE4C4" w14:textId="77777777" w:rsidR="00AF6E78" w:rsidRPr="00856733" w:rsidRDefault="00AF6E78" w:rsidP="00404262">
      <w:pPr>
        <w:spacing w:after="0" w:line="240" w:lineRule="auto"/>
        <w:jc w:val="center"/>
        <w:rPr>
          <w:rFonts w:ascii="Times New Roman" w:hAnsi="Times New Roman" w:cs="Times New Roman"/>
        </w:rPr>
      </w:pPr>
      <w:r w:rsidRPr="00856733">
        <w:rPr>
          <w:rFonts w:ascii="Times New Roman" w:hAnsi="Times New Roman" w:cs="Times New Roman"/>
          <w:noProof/>
        </w:rPr>
        <w:drawing>
          <wp:inline distT="0" distB="0" distL="0" distR="0" wp14:anchorId="247DF6F0" wp14:editId="0F771A20">
            <wp:extent cx="36576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rrowCounterargument.jpg"/>
                    <pic:cNvPicPr/>
                  </pic:nvPicPr>
                  <pic:blipFill>
                    <a:blip r:embed="rId24">
                      <a:extLst>
                        <a:ext uri="{28A0092B-C50C-407E-A947-70E740481C1C}">
                          <a14:useLocalDpi xmlns:a14="http://schemas.microsoft.com/office/drawing/2010/main" val="0"/>
                        </a:ext>
                      </a:extLst>
                    </a:blip>
                    <a:stretch>
                      <a:fillRect/>
                    </a:stretch>
                  </pic:blipFill>
                  <pic:spPr>
                    <a:xfrm>
                      <a:off x="0" y="0"/>
                      <a:ext cx="3657600" cy="1438275"/>
                    </a:xfrm>
                    <a:prstGeom prst="rect">
                      <a:avLst/>
                    </a:prstGeom>
                  </pic:spPr>
                </pic:pic>
              </a:graphicData>
            </a:graphic>
          </wp:inline>
        </w:drawing>
      </w:r>
    </w:p>
    <w:p w14:paraId="3B442B64" w14:textId="77777777" w:rsidR="00AF6E78" w:rsidRPr="00856733" w:rsidRDefault="00AF6E78" w:rsidP="00404262">
      <w:pPr>
        <w:spacing w:after="0" w:line="240" w:lineRule="auto"/>
        <w:rPr>
          <w:rFonts w:ascii="Times New Roman" w:hAnsi="Times New Roman" w:cs="Times New Roman"/>
        </w:rPr>
      </w:pPr>
      <w:r w:rsidRPr="00856733">
        <w:rPr>
          <w:rFonts w:ascii="Times New Roman" w:hAnsi="Times New Roman" w:cs="Times New Roman"/>
        </w:rPr>
        <w:t xml:space="preserve">Similarly, a query to return all of the broad counterarguments for a given target argument, might look for all arguments with any premise, supposition, conclusion, or </w:t>
      </w:r>
      <w:proofErr w:type="spellStart"/>
      <w:r w:rsidRPr="00856733">
        <w:rPr>
          <w:rFonts w:ascii="Times New Roman" w:hAnsi="Times New Roman" w:cs="Times New Roman"/>
        </w:rPr>
        <w:t>subconclusion</w:t>
      </w:r>
      <w:proofErr w:type="spellEnd"/>
      <w:r w:rsidRPr="00856733">
        <w:rPr>
          <w:rFonts w:ascii="Times New Roman" w:hAnsi="Times New Roman" w:cs="Times New Roman"/>
        </w:rPr>
        <w:t xml:space="preserve"> that stands in </w:t>
      </w:r>
      <w:proofErr w:type="gramStart"/>
      <w:r w:rsidRPr="00856733">
        <w:rPr>
          <w:rFonts w:ascii="Times New Roman" w:hAnsi="Times New Roman" w:cs="Times New Roman"/>
        </w:rPr>
        <w:t xml:space="preserve">the </w:t>
      </w:r>
      <w:r w:rsidRPr="00856733">
        <w:rPr>
          <w:rFonts w:ascii="Times New Roman" w:hAnsi="Times New Roman" w:cs="Times New Roman"/>
          <w:i/>
        </w:rPr>
        <w:t>opposes</w:t>
      </w:r>
      <w:proofErr w:type="gramEnd"/>
      <w:r w:rsidRPr="00856733">
        <w:rPr>
          <w:rFonts w:ascii="Times New Roman" w:hAnsi="Times New Roman" w:cs="Times New Roman"/>
        </w:rPr>
        <w:t xml:space="preserve"> relation to the conclusion of the target argument. In pictures:</w:t>
      </w:r>
    </w:p>
    <w:p w14:paraId="6EB1E9A9" w14:textId="77777777" w:rsidR="003848EE" w:rsidRPr="00856733" w:rsidRDefault="003848EE" w:rsidP="00404262">
      <w:pPr>
        <w:spacing w:after="0" w:line="240" w:lineRule="auto"/>
        <w:rPr>
          <w:rFonts w:ascii="Times New Roman" w:hAnsi="Times New Roman" w:cs="Times New Roman"/>
        </w:rPr>
      </w:pPr>
    </w:p>
    <w:p w14:paraId="41415C4B" w14:textId="77777777" w:rsidR="00AF6E78" w:rsidRPr="00856733" w:rsidRDefault="00AF6E78" w:rsidP="00404262">
      <w:pPr>
        <w:spacing w:after="0" w:line="240" w:lineRule="auto"/>
        <w:jc w:val="center"/>
        <w:rPr>
          <w:rFonts w:ascii="Times New Roman" w:hAnsi="Times New Roman" w:cs="Times New Roman"/>
        </w:rPr>
      </w:pPr>
      <w:r w:rsidRPr="00856733">
        <w:rPr>
          <w:rFonts w:ascii="Times New Roman" w:hAnsi="Times New Roman" w:cs="Times New Roman"/>
          <w:noProof/>
        </w:rPr>
        <w:drawing>
          <wp:inline distT="0" distB="0" distL="0" distR="0" wp14:anchorId="6731F54B" wp14:editId="029C3CE1">
            <wp:extent cx="359092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oadCounterargument.jpg"/>
                    <pic:cNvPicPr/>
                  </pic:nvPicPr>
                  <pic:blipFill>
                    <a:blip r:embed="rId25">
                      <a:extLst>
                        <a:ext uri="{28A0092B-C50C-407E-A947-70E740481C1C}">
                          <a14:useLocalDpi xmlns:a14="http://schemas.microsoft.com/office/drawing/2010/main" val="0"/>
                        </a:ext>
                      </a:extLst>
                    </a:blip>
                    <a:stretch>
                      <a:fillRect/>
                    </a:stretch>
                  </pic:blipFill>
                  <pic:spPr>
                    <a:xfrm>
                      <a:off x="0" y="0"/>
                      <a:ext cx="3590925" cy="1438275"/>
                    </a:xfrm>
                    <a:prstGeom prst="rect">
                      <a:avLst/>
                    </a:prstGeom>
                  </pic:spPr>
                </pic:pic>
              </a:graphicData>
            </a:graphic>
          </wp:inline>
        </w:drawing>
      </w:r>
    </w:p>
    <w:p w14:paraId="75ACECCF" w14:textId="63A08E3B" w:rsidR="00AF6E78" w:rsidRPr="00856733" w:rsidRDefault="00AF6E78" w:rsidP="00404262">
      <w:pPr>
        <w:spacing w:after="0" w:line="240" w:lineRule="auto"/>
        <w:rPr>
          <w:rFonts w:ascii="Times New Roman" w:hAnsi="Times New Roman" w:cs="Times New Roman"/>
        </w:rPr>
      </w:pPr>
      <w:r w:rsidRPr="00856733">
        <w:rPr>
          <w:rFonts w:ascii="Times New Roman" w:hAnsi="Times New Roman" w:cs="Times New Roman"/>
        </w:rPr>
        <w:t xml:space="preserve">Where the dotted arrow lines indicate the holding of any one of these opposes relations is sufficient to count an argument as a broad counterargument. Presumably, with the latter query issuing a larger return than the former. </w:t>
      </w:r>
    </w:p>
    <w:p w14:paraId="3A5DFA3F" w14:textId="77777777" w:rsidR="003848EE" w:rsidRPr="00856733" w:rsidRDefault="003848EE" w:rsidP="00404262">
      <w:pPr>
        <w:spacing w:after="0" w:line="240" w:lineRule="auto"/>
        <w:rPr>
          <w:rFonts w:ascii="Times New Roman" w:hAnsi="Times New Roman" w:cs="Times New Roman"/>
        </w:rPr>
      </w:pPr>
    </w:p>
    <w:p w14:paraId="798B2903" w14:textId="07A2CC78" w:rsidR="00D6435C" w:rsidRPr="00856733" w:rsidRDefault="00D6435C" w:rsidP="00404262">
      <w:pPr>
        <w:spacing w:after="0" w:line="240" w:lineRule="auto"/>
        <w:rPr>
          <w:rFonts w:ascii="Times New Roman" w:hAnsi="Times New Roman" w:cs="Times New Roman"/>
          <w:i/>
        </w:rPr>
      </w:pPr>
      <w:r w:rsidRPr="00856733">
        <w:rPr>
          <w:rFonts w:ascii="Times New Roman" w:hAnsi="Times New Roman" w:cs="Times New Roman"/>
          <w:i/>
        </w:rPr>
        <w:t xml:space="preserve">Extensions: </w:t>
      </w:r>
      <w:r w:rsidR="00AF6E78" w:rsidRPr="00856733">
        <w:rPr>
          <w:rFonts w:ascii="Times New Roman" w:hAnsi="Times New Roman" w:cs="Times New Roman"/>
          <w:i/>
        </w:rPr>
        <w:t xml:space="preserve">Argument Schemas, </w:t>
      </w:r>
      <w:r w:rsidRPr="00856733">
        <w:rPr>
          <w:rFonts w:ascii="Times New Roman" w:hAnsi="Times New Roman" w:cs="Times New Roman"/>
          <w:i/>
        </w:rPr>
        <w:t xml:space="preserve">Truth, Probability, Validity, </w:t>
      </w:r>
      <w:commentRangeStart w:id="139"/>
      <w:r w:rsidRPr="00856733">
        <w:rPr>
          <w:rFonts w:ascii="Times New Roman" w:hAnsi="Times New Roman" w:cs="Times New Roman"/>
          <w:i/>
        </w:rPr>
        <w:t>etc</w:t>
      </w:r>
      <w:commentRangeEnd w:id="139"/>
      <w:r w:rsidR="00856733">
        <w:rPr>
          <w:rStyle w:val="CommentReference"/>
        </w:rPr>
        <w:commentReference w:id="139"/>
      </w:r>
      <w:r w:rsidRPr="00856733">
        <w:rPr>
          <w:rFonts w:ascii="Times New Roman" w:hAnsi="Times New Roman" w:cs="Times New Roman"/>
          <w:i/>
        </w:rPr>
        <w:t xml:space="preserve">. </w:t>
      </w:r>
    </w:p>
    <w:p w14:paraId="4256147C" w14:textId="77777777" w:rsidR="003848EE" w:rsidRPr="00856733" w:rsidRDefault="003848EE" w:rsidP="00404262">
      <w:pPr>
        <w:spacing w:after="0" w:line="240" w:lineRule="auto"/>
        <w:rPr>
          <w:rFonts w:ascii="Times New Roman" w:hAnsi="Times New Roman" w:cs="Times New Roman"/>
          <w:i/>
        </w:rPr>
      </w:pPr>
    </w:p>
    <w:p w14:paraId="67245D21" w14:textId="1E801570" w:rsidR="00AF6E78" w:rsidRPr="00856733" w:rsidRDefault="00AF6E78" w:rsidP="00404262">
      <w:pPr>
        <w:spacing w:after="0" w:line="240" w:lineRule="auto"/>
        <w:rPr>
          <w:rFonts w:ascii="Times New Roman" w:eastAsia="Times New Roman" w:hAnsi="Times New Roman" w:cs="Times New Roman"/>
        </w:rPr>
      </w:pPr>
      <w:r w:rsidRPr="00856733">
        <w:rPr>
          <w:rFonts w:ascii="Times New Roman" w:eastAsia="Times New Roman" w:hAnsi="Times New Roman" w:cs="Times New Roman"/>
        </w:rPr>
        <w:t xml:space="preserve">Many researchers who wish to extend the present ontology will likely want to incorporate a treatment of formal properties of arguments. In our desire to remain neutral with respect to different approaches, we have not built into our ontology a univocal treatment of this subject. This allows, for instance, researchers who wish to use Walton argument schemas with </w:t>
      </w:r>
      <w:proofErr w:type="spellStart"/>
      <w:r w:rsidRPr="00856733">
        <w:rPr>
          <w:rFonts w:ascii="Times New Roman" w:eastAsia="Times New Roman" w:hAnsi="Times New Roman" w:cs="Times New Roman"/>
        </w:rPr>
        <w:t>ArgO</w:t>
      </w:r>
      <w:proofErr w:type="spellEnd"/>
      <w:r w:rsidRPr="00856733">
        <w:rPr>
          <w:rFonts w:ascii="Times New Roman" w:eastAsia="Times New Roman" w:hAnsi="Times New Roman" w:cs="Times New Roman"/>
        </w:rPr>
        <w:t xml:space="preserve"> may do so by introducing a class of schemas under information content entity, with each particular schema serving as an instance of the class. In particular, the Walton argument schema called “abductive argument” includes cases of arguing from the existence of a data set in a given case </w:t>
      </w:r>
      <w:r w:rsidRPr="00856733">
        <w:rPr>
          <w:rFonts w:ascii="Times New Roman" w:eastAsia="Times New Roman" w:hAnsi="Times New Roman" w:cs="Times New Roman"/>
        </w:rPr>
        <w:lastRenderedPageBreak/>
        <w:t>to the best explanation of the data set. This instance of an argument schema can then be asserted to be describing particular arguments in corpora that share the “abductive argument” form.</w:t>
      </w:r>
    </w:p>
    <w:p w14:paraId="68B3AF99" w14:textId="7E4FE394" w:rsidR="00994650" w:rsidRPr="00856733" w:rsidRDefault="005249BA" w:rsidP="00404262">
      <w:pPr>
        <w:spacing w:after="0" w:line="240" w:lineRule="auto"/>
        <w:rPr>
          <w:rFonts w:ascii="Times New Roman" w:hAnsi="Times New Roman" w:cs="Times New Roman"/>
        </w:rPr>
      </w:pPr>
      <w:r w:rsidRPr="00856733">
        <w:rPr>
          <w:rFonts w:ascii="Times New Roman" w:hAnsi="Times New Roman" w:cs="Times New Roman"/>
        </w:rPr>
        <w:t xml:space="preserve">As indicated above, statements are commonly understood as the bearers of truth or falsity. </w:t>
      </w:r>
      <w:proofErr w:type="spellStart"/>
      <w:r w:rsidRPr="00856733">
        <w:rPr>
          <w:rFonts w:ascii="Times New Roman" w:hAnsi="Times New Roman" w:cs="Times New Roman"/>
        </w:rPr>
        <w:t>ArgO</w:t>
      </w:r>
      <w:proofErr w:type="spellEnd"/>
      <w:r w:rsidRPr="00856733">
        <w:rPr>
          <w:rFonts w:ascii="Times New Roman" w:hAnsi="Times New Roman" w:cs="Times New Roman"/>
        </w:rPr>
        <w:t xml:space="preserve"> may accommodate evaluations of statements by adding the process </w:t>
      </w:r>
      <w:r w:rsidRPr="00856733">
        <w:rPr>
          <w:rFonts w:ascii="Times New Roman" w:hAnsi="Times New Roman" w:cs="Times New Roman"/>
          <w:i/>
        </w:rPr>
        <w:t xml:space="preserve">act of evaluation </w:t>
      </w:r>
      <w:r w:rsidRPr="00856733">
        <w:rPr>
          <w:rFonts w:ascii="Times New Roman" w:hAnsi="Times New Roman" w:cs="Times New Roman"/>
        </w:rPr>
        <w:t>which holds between statements and nominal measurements</w:t>
      </w:r>
      <w:r w:rsidR="00704DB6" w:rsidRPr="00856733">
        <w:rPr>
          <w:rFonts w:ascii="Times New Roman" w:hAnsi="Times New Roman" w:cs="Times New Roman"/>
        </w:rPr>
        <w:t>, when an individual evaluates a statement and assigns it a value of some sort. A natural thought would be to characterize the assignment of truth or falsity to a statement with text values, such as “True” and “False”. Text values on their own, however, do not bear relations to other text v</w:t>
      </w:r>
      <w:r w:rsidR="00120FB2" w:rsidRPr="00856733">
        <w:rPr>
          <w:rFonts w:ascii="Times New Roman" w:hAnsi="Times New Roman" w:cs="Times New Roman"/>
        </w:rPr>
        <w:t>alues. In other words, assigning “True” to a statement A and “False” to a statement B which contradicts A, only conveys that A and B have different evaluations, not that they are in conflict. To accommodate intuitive relationships among assignments, we recommend introducing subclasses of nominal measurement for each desired evaluation. In the standard case, the result will be two disjoint sibling subclasses, one class Top and one class Bottom, where intuitively the former is for those evaluations considered true and the latter for those considered false</w:t>
      </w:r>
      <w:r w:rsidR="00994650" w:rsidRPr="00856733">
        <w:rPr>
          <w:rFonts w:ascii="Times New Roman" w:hAnsi="Times New Roman" w:cs="Times New Roman"/>
        </w:rPr>
        <w:t xml:space="preserve">, and where the former is a </w:t>
      </w:r>
      <w:proofErr w:type="spellStart"/>
      <w:r w:rsidR="00994650" w:rsidRPr="00856733">
        <w:rPr>
          <w:rFonts w:ascii="Times New Roman" w:hAnsi="Times New Roman" w:cs="Times New Roman"/>
        </w:rPr>
        <w:t>mereological</w:t>
      </w:r>
      <w:proofErr w:type="spellEnd"/>
      <w:r w:rsidR="00994650" w:rsidRPr="00856733">
        <w:rPr>
          <w:rFonts w:ascii="Times New Roman" w:hAnsi="Times New Roman" w:cs="Times New Roman"/>
        </w:rPr>
        <w:t xml:space="preserve"> part of the latter</w:t>
      </w:r>
      <w:r w:rsidR="00120FB2" w:rsidRPr="00856733">
        <w:rPr>
          <w:rFonts w:ascii="Times New Roman" w:hAnsi="Times New Roman" w:cs="Times New Roman"/>
        </w:rPr>
        <w:t xml:space="preserve">. </w:t>
      </w:r>
      <w:r w:rsidR="00994650" w:rsidRPr="00856733">
        <w:rPr>
          <w:rFonts w:ascii="Times New Roman" w:hAnsi="Times New Roman" w:cs="Times New Roman"/>
        </w:rPr>
        <w:t>In pictures:</w:t>
      </w:r>
    </w:p>
    <w:p w14:paraId="7B5CAB77" w14:textId="77777777" w:rsidR="003848EE" w:rsidRPr="00856733" w:rsidRDefault="003848EE" w:rsidP="00404262">
      <w:pPr>
        <w:spacing w:after="0" w:line="240" w:lineRule="auto"/>
        <w:rPr>
          <w:rFonts w:ascii="Times New Roman" w:hAnsi="Times New Roman" w:cs="Times New Roman"/>
        </w:rPr>
      </w:pPr>
    </w:p>
    <w:p w14:paraId="35C26956" w14:textId="30A1D654" w:rsidR="00994650" w:rsidRPr="00856733" w:rsidRDefault="00994650" w:rsidP="00404262">
      <w:pPr>
        <w:spacing w:after="0" w:line="240" w:lineRule="auto"/>
        <w:jc w:val="center"/>
        <w:rPr>
          <w:rFonts w:ascii="Times New Roman" w:hAnsi="Times New Roman" w:cs="Times New Roman"/>
        </w:rPr>
      </w:pPr>
      <w:r w:rsidRPr="00856733">
        <w:rPr>
          <w:rFonts w:ascii="Times New Roman" w:hAnsi="Times New Roman" w:cs="Times New Roman"/>
          <w:noProof/>
        </w:rPr>
        <w:drawing>
          <wp:inline distT="0" distB="0" distL="0" distR="0" wp14:anchorId="4BA811CE" wp14:editId="451ADE20">
            <wp:extent cx="676275" cy="1200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o Valued Lattice.jpg"/>
                    <pic:cNvPicPr/>
                  </pic:nvPicPr>
                  <pic:blipFill>
                    <a:blip r:embed="rId26">
                      <a:extLst>
                        <a:ext uri="{28A0092B-C50C-407E-A947-70E740481C1C}">
                          <a14:useLocalDpi xmlns:a14="http://schemas.microsoft.com/office/drawing/2010/main" val="0"/>
                        </a:ext>
                      </a:extLst>
                    </a:blip>
                    <a:stretch>
                      <a:fillRect/>
                    </a:stretch>
                  </pic:blipFill>
                  <pic:spPr>
                    <a:xfrm>
                      <a:off x="0" y="0"/>
                      <a:ext cx="676275" cy="1200150"/>
                    </a:xfrm>
                    <a:prstGeom prst="rect">
                      <a:avLst/>
                    </a:prstGeom>
                  </pic:spPr>
                </pic:pic>
              </a:graphicData>
            </a:graphic>
          </wp:inline>
        </w:drawing>
      </w:r>
    </w:p>
    <w:p w14:paraId="2D2AECF1" w14:textId="77777777" w:rsidR="003848EE" w:rsidRPr="00856733" w:rsidRDefault="003848EE" w:rsidP="00404262">
      <w:pPr>
        <w:spacing w:after="0" w:line="240" w:lineRule="auto"/>
        <w:jc w:val="center"/>
        <w:rPr>
          <w:rFonts w:ascii="Times New Roman" w:hAnsi="Times New Roman" w:cs="Times New Roman"/>
        </w:rPr>
      </w:pPr>
    </w:p>
    <w:p w14:paraId="6AB1639B" w14:textId="21CCAE21" w:rsidR="00D6435C" w:rsidRPr="00856733" w:rsidRDefault="00120FB2" w:rsidP="00404262">
      <w:pPr>
        <w:spacing w:after="0" w:line="240" w:lineRule="auto"/>
        <w:rPr>
          <w:rFonts w:ascii="Times New Roman" w:hAnsi="Times New Roman" w:cs="Times New Roman"/>
        </w:rPr>
      </w:pPr>
      <w:r w:rsidRPr="00856733">
        <w:rPr>
          <w:rFonts w:ascii="Times New Roman" w:hAnsi="Times New Roman" w:cs="Times New Roman"/>
        </w:rPr>
        <w:t xml:space="preserve">The class names stem from the observation that evaluations extended beyond, but including, the two valued case, can be modeled as lattice structures, where the value “True” is understood as the least upper bound of the lattice, and “False” the greatest lower bound. Lattices, moreover, are partial orders and so with boundaries in place, can be modelled with </w:t>
      </w:r>
      <w:proofErr w:type="spellStart"/>
      <w:r w:rsidRPr="00856733">
        <w:rPr>
          <w:rFonts w:ascii="Times New Roman" w:hAnsi="Times New Roman" w:cs="Times New Roman"/>
        </w:rPr>
        <w:t>mereological</w:t>
      </w:r>
      <w:proofErr w:type="spellEnd"/>
      <w:r w:rsidRPr="00856733">
        <w:rPr>
          <w:rFonts w:ascii="Times New Roman" w:hAnsi="Times New Roman" w:cs="Times New Roman"/>
        </w:rPr>
        <w:t xml:space="preserve"> relations which provide relationships among values one would expect. Hence, our recommendation is that while Bottom and Top are disjoint sibling subclasses of Nominal Measurement, the former is part of the latter</w:t>
      </w:r>
      <w:r w:rsidR="00806BC5" w:rsidRPr="00856733">
        <w:rPr>
          <w:rFonts w:ascii="Times New Roman" w:hAnsi="Times New Roman" w:cs="Times New Roman"/>
        </w:rPr>
        <w:t>.</w:t>
      </w:r>
      <w:r w:rsidR="00806BC5" w:rsidRPr="00856733">
        <w:rPr>
          <w:rStyle w:val="FootnoteReference"/>
          <w:rFonts w:ascii="Times New Roman" w:hAnsi="Times New Roman" w:cs="Times New Roman"/>
        </w:rPr>
        <w:footnoteReference w:id="38"/>
      </w:r>
      <w:r w:rsidR="00806BC5" w:rsidRPr="00856733">
        <w:rPr>
          <w:rFonts w:ascii="Times New Roman" w:hAnsi="Times New Roman" w:cs="Times New Roman"/>
        </w:rPr>
        <w:t xml:space="preserve"> </w:t>
      </w:r>
    </w:p>
    <w:p w14:paraId="04B92656" w14:textId="5C058563" w:rsidR="00806BC5" w:rsidRPr="00856733" w:rsidRDefault="00806BC5" w:rsidP="00856733">
      <w:pPr>
        <w:spacing w:after="0" w:line="240" w:lineRule="auto"/>
        <w:ind w:firstLine="720"/>
        <w:rPr>
          <w:rFonts w:ascii="Times New Roman" w:hAnsi="Times New Roman" w:cs="Times New Roman"/>
        </w:rPr>
      </w:pPr>
      <w:r w:rsidRPr="00856733">
        <w:rPr>
          <w:rFonts w:ascii="Times New Roman" w:hAnsi="Times New Roman" w:cs="Times New Roman"/>
        </w:rPr>
        <w:t>The point generalizes, as demonstrated by the four-valued case. Let admissible statement evaluations include, in addition to truth and falsity, both true and false, and neither true nor false. Assume, as many-valued logics do, these are distinct values. We represent these values and the relationships among them with Bottom and Top as above, and by adding further disjoint sibling classes Left and Right, where we say Left is part of Top and discrete from Right, Right is part of Top and discrete from Left, and Bottom is part of Left, Right, and Top. In pictures:</w:t>
      </w:r>
    </w:p>
    <w:p w14:paraId="62D0A500" w14:textId="77777777" w:rsidR="003848EE" w:rsidRPr="00856733" w:rsidRDefault="003848EE" w:rsidP="00404262">
      <w:pPr>
        <w:spacing w:after="0" w:line="240" w:lineRule="auto"/>
        <w:rPr>
          <w:rFonts w:ascii="Times New Roman" w:hAnsi="Times New Roman" w:cs="Times New Roman"/>
        </w:rPr>
      </w:pPr>
    </w:p>
    <w:p w14:paraId="5ADB1003" w14:textId="2CB1A0DD" w:rsidR="00806BC5" w:rsidRPr="00856733" w:rsidRDefault="00994650" w:rsidP="00404262">
      <w:pPr>
        <w:spacing w:after="0" w:line="240" w:lineRule="auto"/>
        <w:jc w:val="center"/>
        <w:rPr>
          <w:rFonts w:ascii="Times New Roman" w:hAnsi="Times New Roman" w:cs="Times New Roman"/>
        </w:rPr>
      </w:pPr>
      <w:r w:rsidRPr="00856733">
        <w:rPr>
          <w:rFonts w:ascii="Times New Roman" w:hAnsi="Times New Roman" w:cs="Times New Roman"/>
          <w:noProof/>
        </w:rPr>
        <w:lastRenderedPageBreak/>
        <w:drawing>
          <wp:inline distT="0" distB="0" distL="0" distR="0" wp14:anchorId="35751534" wp14:editId="3E0F7C51">
            <wp:extent cx="1628775" cy="1162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 Valued Lattice with Arrows.jpg"/>
                    <pic:cNvPicPr/>
                  </pic:nvPicPr>
                  <pic:blipFill>
                    <a:blip r:embed="rId27">
                      <a:extLst>
                        <a:ext uri="{28A0092B-C50C-407E-A947-70E740481C1C}">
                          <a14:useLocalDpi xmlns:a14="http://schemas.microsoft.com/office/drawing/2010/main" val="0"/>
                        </a:ext>
                      </a:extLst>
                    </a:blip>
                    <a:stretch>
                      <a:fillRect/>
                    </a:stretch>
                  </pic:blipFill>
                  <pic:spPr>
                    <a:xfrm>
                      <a:off x="0" y="0"/>
                      <a:ext cx="1628775" cy="1162050"/>
                    </a:xfrm>
                    <a:prstGeom prst="rect">
                      <a:avLst/>
                    </a:prstGeom>
                  </pic:spPr>
                </pic:pic>
              </a:graphicData>
            </a:graphic>
          </wp:inline>
        </w:drawing>
      </w:r>
    </w:p>
    <w:p w14:paraId="7956EDD4" w14:textId="77777777" w:rsidR="003848EE" w:rsidRPr="00856733" w:rsidRDefault="003848EE" w:rsidP="00404262">
      <w:pPr>
        <w:spacing w:after="0" w:line="240" w:lineRule="auto"/>
        <w:jc w:val="center"/>
        <w:rPr>
          <w:rFonts w:ascii="Times New Roman" w:hAnsi="Times New Roman" w:cs="Times New Roman"/>
        </w:rPr>
      </w:pPr>
    </w:p>
    <w:p w14:paraId="0E2155EC" w14:textId="34830EFB" w:rsidR="00DB1F96" w:rsidRPr="00856733" w:rsidRDefault="0051648A" w:rsidP="00404262">
      <w:pPr>
        <w:spacing w:after="0" w:line="240" w:lineRule="auto"/>
        <w:rPr>
          <w:rFonts w:ascii="Times New Roman" w:hAnsi="Times New Roman" w:cs="Times New Roman"/>
        </w:rPr>
      </w:pPr>
      <w:r w:rsidRPr="00856733">
        <w:rPr>
          <w:rFonts w:ascii="Times New Roman" w:hAnsi="Times New Roman" w:cs="Times New Roman"/>
        </w:rPr>
        <w:t xml:space="preserve">Where the arrows indicate direction of parthood. </w:t>
      </w:r>
      <w:r w:rsidR="00483F0A" w:rsidRPr="00856733">
        <w:rPr>
          <w:rFonts w:ascii="Times New Roman" w:hAnsi="Times New Roman" w:cs="Times New Roman"/>
        </w:rPr>
        <w:t xml:space="preserve">Such a lattice structure is often used to provide semantics for logics of first-degree entailment. The conjunction of any two values is their greatest lower bound, the greatest thing from which one can get to both going in the direction of the arrows. For example, Left conjoined with Right is equivalent to Bottom, while Left conjoined with Top is equivalent to Left. On the other hand, the disjunction of two values is the least upper bound, the least thing from which one can get to by going down the arrows. For example, Left disjoined with Right is equivalent to Top, as is Left disjoined with Top. Negation alternates the values Bottom and Top, while leaving Left and Right unaffected. Hence, the lattice of values understood in terms of parthood imposes a structure from which one may read off the connectives of a four-valued logic. </w:t>
      </w:r>
    </w:p>
    <w:p w14:paraId="7FA6A929" w14:textId="0DBE2E66" w:rsidR="00641C91" w:rsidRPr="00856733" w:rsidRDefault="00641C91" w:rsidP="00856733">
      <w:pPr>
        <w:spacing w:after="0" w:line="240" w:lineRule="auto"/>
        <w:ind w:firstLine="720"/>
        <w:rPr>
          <w:rFonts w:ascii="Times New Roman" w:hAnsi="Times New Roman" w:cs="Times New Roman"/>
        </w:rPr>
      </w:pPr>
      <w:r w:rsidRPr="00856733">
        <w:rPr>
          <w:rFonts w:ascii="Times New Roman" w:hAnsi="Times New Roman" w:cs="Times New Roman"/>
        </w:rPr>
        <w:t xml:space="preserve">Similar remarks apply for logics with greater than four values, e.g. fuzzy logic. Probabilities may be attributed along similar lines. Assuming for simplicity only five probability values (0, .25, .50, .75, </w:t>
      </w:r>
      <w:proofErr w:type="gramStart"/>
      <w:r w:rsidRPr="00856733">
        <w:rPr>
          <w:rFonts w:ascii="Times New Roman" w:hAnsi="Times New Roman" w:cs="Times New Roman"/>
        </w:rPr>
        <w:t>1</w:t>
      </w:r>
      <w:proofErr w:type="gramEnd"/>
      <w:r w:rsidRPr="00856733">
        <w:rPr>
          <w:rFonts w:ascii="Times New Roman" w:hAnsi="Times New Roman" w:cs="Times New Roman"/>
        </w:rPr>
        <w:t>), users may introduce corresponding subclasses of nominal measurement ordered through parthood. In pictures:</w:t>
      </w:r>
    </w:p>
    <w:p w14:paraId="0B77CB48" w14:textId="77777777" w:rsidR="00641C91" w:rsidRPr="00856733" w:rsidRDefault="00641C91" w:rsidP="00404262">
      <w:pPr>
        <w:spacing w:after="0" w:line="240" w:lineRule="auto"/>
        <w:rPr>
          <w:rFonts w:ascii="Times New Roman" w:hAnsi="Times New Roman" w:cs="Times New Roman"/>
        </w:rPr>
      </w:pPr>
    </w:p>
    <w:p w14:paraId="16EECF63" w14:textId="4AC5585D" w:rsidR="003848EE" w:rsidRPr="00856733" w:rsidRDefault="003848EE" w:rsidP="00404262">
      <w:pPr>
        <w:spacing w:after="0" w:line="240" w:lineRule="auto"/>
        <w:rPr>
          <w:rFonts w:ascii="Times New Roman" w:hAnsi="Times New Roman" w:cs="Times New Roman"/>
        </w:rPr>
      </w:pPr>
      <w:r w:rsidRPr="00856733">
        <w:rPr>
          <w:rFonts w:ascii="Times New Roman" w:hAnsi="Times New Roman" w:cs="Times New Roman"/>
        </w:rPr>
        <w:t>INSERT DIAGRAM HERE</w:t>
      </w:r>
    </w:p>
    <w:p w14:paraId="6296B5B2" w14:textId="77777777" w:rsidR="003848EE" w:rsidRPr="00856733" w:rsidRDefault="003848EE" w:rsidP="00404262">
      <w:pPr>
        <w:spacing w:after="0" w:line="240" w:lineRule="auto"/>
        <w:rPr>
          <w:rFonts w:ascii="Times New Roman" w:hAnsi="Times New Roman" w:cs="Times New Roman"/>
        </w:rPr>
      </w:pPr>
    </w:p>
    <w:p w14:paraId="5406BD18" w14:textId="61565D73" w:rsidR="00641C91" w:rsidRPr="00856733" w:rsidRDefault="00641C91" w:rsidP="00404262">
      <w:pPr>
        <w:spacing w:after="0" w:line="240" w:lineRule="auto"/>
        <w:rPr>
          <w:rFonts w:ascii="Times New Roman" w:hAnsi="Times New Roman" w:cs="Times New Roman"/>
        </w:rPr>
      </w:pPr>
      <w:r w:rsidRPr="00856733">
        <w:rPr>
          <w:rFonts w:ascii="Times New Roman" w:hAnsi="Times New Roman" w:cs="Times New Roman"/>
        </w:rPr>
        <w:t xml:space="preserve">Here we have Bottom as a proper part of Low Middle, which in turn is a proper part of Middle, and so on until Top, which is part of only itself. Hence, to evaluate a statement as having a 50% probability of being true, is to assign an instance of the Low Middle class to that statement, which includes at least a 25% probability of it being true, and trivially a 0% chance. Importantly, such an evaluation says the highest probability evaluation is 50%, no more. </w:t>
      </w:r>
    </w:p>
    <w:p w14:paraId="333708B9" w14:textId="4F6A3DF6" w:rsidR="00641C91" w:rsidRPr="00856733" w:rsidRDefault="00641C91" w:rsidP="00404262">
      <w:pPr>
        <w:spacing w:after="0" w:line="240" w:lineRule="auto"/>
        <w:rPr>
          <w:rFonts w:ascii="Times New Roman" w:hAnsi="Times New Roman" w:cs="Times New Roman"/>
        </w:rPr>
      </w:pPr>
      <w:r w:rsidRPr="00856733">
        <w:rPr>
          <w:rFonts w:ascii="Times New Roman" w:hAnsi="Times New Roman" w:cs="Times New Roman"/>
        </w:rPr>
        <w:t xml:space="preserve">The basic strategy outlined has a number of benefits. First, evaluations of statements are treated as information entities, rather than as qualities of statements carrying unintuitive ontological commitments. Second, our proposal can admit of disagreements over evaluations of the same statements by relativizing evaluations to acts with participants. Third, </w:t>
      </w:r>
      <w:r w:rsidR="00CC7121" w:rsidRPr="00856733">
        <w:rPr>
          <w:rFonts w:ascii="Times New Roman" w:hAnsi="Times New Roman" w:cs="Times New Roman"/>
        </w:rPr>
        <w:t xml:space="preserve">since evaluations are independent of the extensions of statements, we can the evaluations of statements independent of questions about whether they correctly refer to reality. Finally, as displayed above, our approach is general, permitting various evaluations for statements. </w:t>
      </w:r>
    </w:p>
    <w:p w14:paraId="0FDBB471" w14:textId="77777777" w:rsidR="003848EE" w:rsidRPr="00856733" w:rsidRDefault="003848EE" w:rsidP="00404262">
      <w:pPr>
        <w:spacing w:after="0" w:line="240" w:lineRule="auto"/>
        <w:rPr>
          <w:rFonts w:ascii="Times New Roman" w:hAnsi="Times New Roman" w:cs="Times New Roman"/>
        </w:rPr>
      </w:pPr>
    </w:p>
    <w:p w14:paraId="3247138A" w14:textId="77777777" w:rsidR="00D6435C" w:rsidRPr="00856733" w:rsidRDefault="00D6435C" w:rsidP="00404262">
      <w:pPr>
        <w:spacing w:after="0" w:line="240" w:lineRule="auto"/>
        <w:jc w:val="center"/>
        <w:rPr>
          <w:rFonts w:ascii="Times New Roman" w:hAnsi="Times New Roman" w:cs="Times New Roman"/>
          <w:b/>
        </w:rPr>
      </w:pPr>
      <w:r w:rsidRPr="00856733">
        <w:rPr>
          <w:rFonts w:ascii="Times New Roman" w:hAnsi="Times New Roman" w:cs="Times New Roman"/>
          <w:b/>
        </w:rPr>
        <w:t>Future Work</w:t>
      </w:r>
    </w:p>
    <w:p w14:paraId="6BC573FD" w14:textId="77777777" w:rsidR="00D6435C" w:rsidRPr="00856733" w:rsidRDefault="00D6435C" w:rsidP="00404262">
      <w:pPr>
        <w:spacing w:after="0" w:line="240" w:lineRule="auto"/>
        <w:rPr>
          <w:rFonts w:ascii="Times New Roman" w:hAnsi="Times New Roman" w:cs="Times New Roman"/>
        </w:rPr>
      </w:pPr>
    </w:p>
    <w:p w14:paraId="5750B5C5" w14:textId="77777777" w:rsidR="00856733" w:rsidRPr="00856733" w:rsidRDefault="00856733" w:rsidP="00856733">
      <w:pPr>
        <w:ind w:firstLine="720"/>
        <w:rPr>
          <w:rFonts w:ascii="Times New Roman" w:eastAsia="Times New Roman" w:hAnsi="Times New Roman" w:cs="Times New Roman"/>
        </w:rPr>
      </w:pPr>
      <w:r w:rsidRPr="00856733">
        <w:rPr>
          <w:rFonts w:ascii="Times New Roman" w:eastAsia="Times New Roman" w:hAnsi="Times New Roman" w:cs="Times New Roman"/>
        </w:rPr>
        <w:t xml:space="preserve">It is our wish that </w:t>
      </w:r>
      <w:proofErr w:type="spellStart"/>
      <w:r w:rsidRPr="00856733">
        <w:rPr>
          <w:rFonts w:ascii="Times New Roman" w:eastAsia="Times New Roman" w:hAnsi="Times New Roman" w:cs="Times New Roman"/>
        </w:rPr>
        <w:t>ArgO</w:t>
      </w:r>
      <w:proofErr w:type="spellEnd"/>
      <w:r w:rsidRPr="00856733">
        <w:rPr>
          <w:rFonts w:ascii="Times New Roman" w:eastAsia="Times New Roman" w:hAnsi="Times New Roman" w:cs="Times New Roman"/>
        </w:rPr>
        <w:t xml:space="preserve"> be re-used for many different projects, and for this reason, that it remain a relatively small mid-level ontology. In our experience, it is simply easier to re-use a small, well-defined, consistent ontology based on an expertly developed analysis of a domain, rather than a large ontology developed for an application. Large ontologies require large resources, expertise, and time to be well-developed, and because these are not readily available, large ontologies often take short cuts, making representation decisions not on the basis of </w:t>
      </w:r>
      <w:r w:rsidRPr="00856733">
        <w:rPr>
          <w:rFonts w:ascii="Times New Roman" w:eastAsia="Times New Roman" w:hAnsi="Times New Roman" w:cs="Times New Roman"/>
        </w:rPr>
        <w:lastRenderedPageBreak/>
        <w:t xml:space="preserve">ontological analysis, but rather to get some particular project-based query strategy to work. Such decisions are allowable in particular extensions that facilitate engineering applications, but if </w:t>
      </w:r>
      <w:proofErr w:type="spellStart"/>
      <w:r w:rsidRPr="00856733">
        <w:rPr>
          <w:rFonts w:ascii="Times New Roman" w:eastAsia="Times New Roman" w:hAnsi="Times New Roman" w:cs="Times New Roman"/>
        </w:rPr>
        <w:t>ontologists</w:t>
      </w:r>
      <w:proofErr w:type="spellEnd"/>
      <w:r w:rsidRPr="00856733">
        <w:rPr>
          <w:rFonts w:ascii="Times New Roman" w:eastAsia="Times New Roman" w:hAnsi="Times New Roman" w:cs="Times New Roman"/>
        </w:rPr>
        <w:t xml:space="preserve"> are to maintain a long-term strategy of data integration, such short cuts should be avoided.  </w:t>
      </w:r>
    </w:p>
    <w:p w14:paraId="3B8A139D" w14:textId="269F0A46" w:rsidR="00D41D8E" w:rsidRPr="00856733" w:rsidRDefault="00856733" w:rsidP="00856733">
      <w:pPr>
        <w:ind w:firstLine="720"/>
        <w:rPr>
          <w:rFonts w:ascii="Times New Roman" w:eastAsia="Times New Roman" w:hAnsi="Times New Roman" w:cs="Times New Roman"/>
        </w:rPr>
      </w:pPr>
      <w:r w:rsidRPr="00856733">
        <w:rPr>
          <w:rFonts w:ascii="Times New Roman" w:eastAsia="Times New Roman" w:hAnsi="Times New Roman" w:cs="Times New Roman"/>
        </w:rPr>
        <w:t xml:space="preserve">In the future, we plan to provide interpreted extensions of </w:t>
      </w:r>
      <w:proofErr w:type="spellStart"/>
      <w:r w:rsidRPr="00856733">
        <w:rPr>
          <w:rFonts w:ascii="Times New Roman" w:eastAsia="Times New Roman" w:hAnsi="Times New Roman" w:cs="Times New Roman"/>
        </w:rPr>
        <w:t>ArgO</w:t>
      </w:r>
      <w:proofErr w:type="spellEnd"/>
      <w:r w:rsidRPr="00856733">
        <w:rPr>
          <w:rFonts w:ascii="Times New Roman" w:eastAsia="Times New Roman" w:hAnsi="Times New Roman" w:cs="Times New Roman"/>
        </w:rPr>
        <w:t xml:space="preserve"> that will offer further classes, properties, and distinctions relative to a system of logic, and we encourage others to do this as well. We believe that the formal features of OWL and OWL reasoners such as Hermit and Fact++ will allow for inferences also about the validity and soundness of arguments, relative to a system of logic. This remains an interesting project</w:t>
      </w:r>
      <w:r w:rsidRPr="00856733">
        <w:rPr>
          <w:rFonts w:ascii="Times New Roman" w:eastAsia="Times New Roman" w:hAnsi="Times New Roman" w:cs="Times New Roman"/>
        </w:rPr>
        <w:t xml:space="preserve"> for future research to pursue.</w:t>
      </w:r>
    </w:p>
    <w:p w14:paraId="3CF06075" w14:textId="77777777" w:rsidR="00D6435C" w:rsidRPr="00856733" w:rsidRDefault="00D6435C" w:rsidP="00404262">
      <w:pPr>
        <w:spacing w:after="0" w:line="240" w:lineRule="auto"/>
        <w:jc w:val="center"/>
        <w:rPr>
          <w:rFonts w:ascii="Times New Roman" w:hAnsi="Times New Roman" w:cs="Times New Roman"/>
          <w:b/>
        </w:rPr>
      </w:pPr>
      <w:r w:rsidRPr="00856733">
        <w:rPr>
          <w:rFonts w:ascii="Times New Roman" w:hAnsi="Times New Roman" w:cs="Times New Roman"/>
          <w:b/>
        </w:rPr>
        <w:t>References</w:t>
      </w:r>
    </w:p>
    <w:p w14:paraId="7313913F" w14:textId="77777777" w:rsidR="003848EE" w:rsidRPr="00856733" w:rsidRDefault="003848EE" w:rsidP="00404262">
      <w:pPr>
        <w:spacing w:after="0" w:line="240" w:lineRule="auto"/>
        <w:jc w:val="center"/>
        <w:rPr>
          <w:rFonts w:ascii="Times New Roman" w:hAnsi="Times New Roman" w:cs="Times New Roman"/>
          <w:b/>
        </w:rPr>
      </w:pPr>
    </w:p>
    <w:p w14:paraId="4972C113" w14:textId="64BAADB8" w:rsidR="00404262" w:rsidRPr="00856733" w:rsidRDefault="00404262" w:rsidP="00856733">
      <w:pPr>
        <w:spacing w:after="0" w:line="240" w:lineRule="auto"/>
        <w:ind w:left="720" w:hanging="720"/>
        <w:rPr>
          <w:rFonts w:ascii="Times New Roman" w:eastAsia="Times New Roman" w:hAnsi="Times New Roman" w:cs="Times New Roman"/>
          <w:highlight w:val="white"/>
        </w:rPr>
      </w:pPr>
      <w:proofErr w:type="spellStart"/>
      <w:r w:rsidRPr="00856733">
        <w:rPr>
          <w:rFonts w:ascii="Times New Roman" w:eastAsia="Times New Roman" w:hAnsi="Times New Roman" w:cs="Times New Roman"/>
          <w:highlight w:val="white"/>
        </w:rPr>
        <w:t>Arcangeli</w:t>
      </w:r>
      <w:proofErr w:type="spellEnd"/>
      <w:r w:rsidRPr="00856733">
        <w:rPr>
          <w:rFonts w:ascii="Times New Roman" w:eastAsia="Times New Roman" w:hAnsi="Times New Roman" w:cs="Times New Roman"/>
          <w:highlight w:val="white"/>
        </w:rPr>
        <w:t xml:space="preserve">, M. “Against Cognitivism about Suppositions”. </w:t>
      </w:r>
      <w:proofErr w:type="spellStart"/>
      <w:r w:rsidRPr="00856733">
        <w:rPr>
          <w:rFonts w:ascii="Times New Roman" w:eastAsia="Times New Roman" w:hAnsi="Times New Roman" w:cs="Times New Roman"/>
          <w:i/>
          <w:highlight w:val="white"/>
        </w:rPr>
        <w:t>Philosophia</w:t>
      </w:r>
      <w:proofErr w:type="spellEnd"/>
      <w:r w:rsidRPr="00856733">
        <w:rPr>
          <w:rFonts w:ascii="Times New Roman" w:eastAsia="Times New Roman" w:hAnsi="Times New Roman" w:cs="Times New Roman"/>
          <w:i/>
          <w:highlight w:val="white"/>
        </w:rPr>
        <w:t>.</w:t>
      </w:r>
      <w:r w:rsidRPr="00856733">
        <w:rPr>
          <w:rFonts w:ascii="Times New Roman" w:eastAsia="Times New Roman" w:hAnsi="Times New Roman" w:cs="Times New Roman"/>
          <w:highlight w:val="white"/>
        </w:rPr>
        <w:t xml:space="preserve"> Copyright 2016. </w:t>
      </w:r>
    </w:p>
    <w:p w14:paraId="6AF1F165" w14:textId="75AD2AC9" w:rsidR="00404262" w:rsidRPr="00856733" w:rsidRDefault="00404262" w:rsidP="00856733">
      <w:pPr>
        <w:spacing w:after="0" w:line="240" w:lineRule="auto"/>
        <w:ind w:left="720" w:hanging="720"/>
        <w:rPr>
          <w:rFonts w:ascii="Times New Roman" w:eastAsia="Times New Roman" w:hAnsi="Times New Roman" w:cs="Times New Roman"/>
        </w:rPr>
      </w:pPr>
      <w:r w:rsidRPr="00856733">
        <w:rPr>
          <w:rFonts w:ascii="Times New Roman" w:eastAsia="Times New Roman" w:hAnsi="Times New Roman" w:cs="Times New Roman"/>
        </w:rPr>
        <w:t xml:space="preserve">Arp, B. Smith, and A. D. Spear, </w:t>
      </w:r>
      <w:r w:rsidRPr="00856733">
        <w:rPr>
          <w:rFonts w:ascii="Times New Roman" w:eastAsia="Times New Roman" w:hAnsi="Times New Roman" w:cs="Times New Roman"/>
          <w:i/>
        </w:rPr>
        <w:t>Building Ontologies with Basic Formal Ontology</w:t>
      </w:r>
      <w:r w:rsidRPr="00856733">
        <w:rPr>
          <w:rFonts w:ascii="Times New Roman" w:eastAsia="Times New Roman" w:hAnsi="Times New Roman" w:cs="Times New Roman"/>
        </w:rPr>
        <w:t xml:space="preserve">, MA: MIT Press, </w:t>
      </w:r>
      <w:r w:rsidRPr="00856733">
        <w:rPr>
          <w:rFonts w:ascii="Times New Roman" w:eastAsia="Times New Roman" w:hAnsi="Times New Roman" w:cs="Times New Roman"/>
          <w:highlight w:val="white"/>
        </w:rPr>
        <w:t xml:space="preserve">Copyright </w:t>
      </w:r>
      <w:r w:rsidR="00856733" w:rsidRPr="00856733">
        <w:rPr>
          <w:rFonts w:ascii="Times New Roman" w:eastAsia="Times New Roman" w:hAnsi="Times New Roman" w:cs="Times New Roman"/>
        </w:rPr>
        <w:t>2015.</w:t>
      </w:r>
    </w:p>
    <w:p w14:paraId="742B6711" w14:textId="705D9B64" w:rsidR="00404262" w:rsidRPr="00856733" w:rsidRDefault="00404262" w:rsidP="00856733">
      <w:pPr>
        <w:spacing w:after="0" w:line="240" w:lineRule="auto"/>
        <w:ind w:left="720" w:hanging="720"/>
        <w:rPr>
          <w:rFonts w:ascii="Times New Roman" w:eastAsia="Times New Roman" w:hAnsi="Times New Roman" w:cs="Times New Roman"/>
        </w:rPr>
      </w:pPr>
      <w:r w:rsidRPr="00856733">
        <w:rPr>
          <w:rFonts w:ascii="Times New Roman" w:eastAsia="Times New Roman" w:hAnsi="Times New Roman" w:cs="Times New Roman"/>
        </w:rPr>
        <w:t xml:space="preserve">Barnes, J., </w:t>
      </w:r>
      <w:proofErr w:type="gramStart"/>
      <w:r w:rsidRPr="00856733">
        <w:rPr>
          <w:rFonts w:ascii="Times New Roman" w:eastAsia="Times New Roman" w:hAnsi="Times New Roman" w:cs="Times New Roman"/>
        </w:rPr>
        <w:t>ed</w:t>
      </w:r>
      <w:proofErr w:type="gramEnd"/>
      <w:r w:rsidRPr="00856733">
        <w:rPr>
          <w:rFonts w:ascii="Times New Roman" w:eastAsia="Times New Roman" w:hAnsi="Times New Roman" w:cs="Times New Roman"/>
        </w:rPr>
        <w:t xml:space="preserve">. </w:t>
      </w:r>
      <w:r w:rsidRPr="00856733">
        <w:rPr>
          <w:rFonts w:ascii="Times New Roman" w:eastAsia="Times New Roman" w:hAnsi="Times New Roman" w:cs="Times New Roman"/>
          <w:i/>
        </w:rPr>
        <w:t>The Complete Works of Aristotle, Volumes I and II</w:t>
      </w:r>
      <w:r w:rsidRPr="00856733">
        <w:rPr>
          <w:rFonts w:ascii="Times New Roman" w:eastAsia="Times New Roman" w:hAnsi="Times New Roman" w:cs="Times New Roman"/>
        </w:rPr>
        <w:t xml:space="preserve">, Princeton: Princeton University Press. </w:t>
      </w:r>
      <w:r w:rsidRPr="00856733">
        <w:rPr>
          <w:rFonts w:ascii="Times New Roman" w:eastAsia="Times New Roman" w:hAnsi="Times New Roman" w:cs="Times New Roman"/>
          <w:highlight w:val="white"/>
        </w:rPr>
        <w:t xml:space="preserve">Copyright </w:t>
      </w:r>
      <w:r w:rsidR="00856733" w:rsidRPr="00856733">
        <w:rPr>
          <w:rFonts w:ascii="Times New Roman" w:eastAsia="Times New Roman" w:hAnsi="Times New Roman" w:cs="Times New Roman"/>
        </w:rPr>
        <w:t>1984.</w:t>
      </w:r>
    </w:p>
    <w:p w14:paraId="597163DC" w14:textId="1143448A" w:rsidR="00404262" w:rsidRPr="00856733" w:rsidRDefault="00404262" w:rsidP="00856733">
      <w:pPr>
        <w:spacing w:after="0" w:line="240" w:lineRule="auto"/>
        <w:ind w:left="720" w:hanging="720"/>
        <w:rPr>
          <w:rFonts w:ascii="Times New Roman" w:eastAsia="Times New Roman" w:hAnsi="Times New Roman" w:cs="Times New Roman"/>
        </w:rPr>
      </w:pPr>
      <w:proofErr w:type="spellStart"/>
      <w:r w:rsidRPr="00856733">
        <w:rPr>
          <w:rFonts w:ascii="Times New Roman" w:eastAsia="Times New Roman" w:hAnsi="Times New Roman" w:cs="Times New Roman"/>
        </w:rPr>
        <w:t>Baronett</w:t>
      </w:r>
      <w:proofErr w:type="spellEnd"/>
      <w:r w:rsidRPr="00856733">
        <w:rPr>
          <w:rFonts w:ascii="Times New Roman" w:eastAsia="Times New Roman" w:hAnsi="Times New Roman" w:cs="Times New Roman"/>
        </w:rPr>
        <w:t xml:space="preserve">, Stan. </w:t>
      </w:r>
      <w:r w:rsidRPr="00856733">
        <w:rPr>
          <w:rFonts w:ascii="Times New Roman" w:eastAsia="Times New Roman" w:hAnsi="Times New Roman" w:cs="Times New Roman"/>
          <w:i/>
        </w:rPr>
        <w:t>Logic. Second Edition</w:t>
      </w:r>
      <w:r w:rsidRPr="00856733">
        <w:rPr>
          <w:rFonts w:ascii="Times New Roman" w:eastAsia="Times New Roman" w:hAnsi="Times New Roman" w:cs="Times New Roman"/>
        </w:rPr>
        <w:t>. Oxford Univ</w:t>
      </w:r>
      <w:r w:rsidR="00856733" w:rsidRPr="00856733">
        <w:rPr>
          <w:rFonts w:ascii="Times New Roman" w:eastAsia="Times New Roman" w:hAnsi="Times New Roman" w:cs="Times New Roman"/>
        </w:rPr>
        <w:t xml:space="preserve">ersity Press. Copyright 2012.  </w:t>
      </w:r>
    </w:p>
    <w:p w14:paraId="3E8EA769" w14:textId="5E7AEA29" w:rsidR="00404262" w:rsidRPr="00856733" w:rsidRDefault="00404262" w:rsidP="00856733">
      <w:pPr>
        <w:spacing w:after="0" w:line="240" w:lineRule="auto"/>
        <w:ind w:left="720" w:hanging="720"/>
        <w:rPr>
          <w:rFonts w:ascii="Times New Roman" w:eastAsia="Times New Roman" w:hAnsi="Times New Roman" w:cs="Times New Roman"/>
          <w:i/>
        </w:rPr>
      </w:pPr>
      <w:proofErr w:type="spellStart"/>
      <w:r w:rsidRPr="00856733">
        <w:rPr>
          <w:rFonts w:ascii="Times New Roman" w:eastAsia="Times New Roman" w:hAnsi="Times New Roman" w:cs="Times New Roman"/>
        </w:rPr>
        <w:t>Breuker</w:t>
      </w:r>
      <w:proofErr w:type="spellEnd"/>
      <w:r w:rsidRPr="00856733">
        <w:rPr>
          <w:rFonts w:ascii="Times New Roman" w:eastAsia="Times New Roman" w:hAnsi="Times New Roman" w:cs="Times New Roman"/>
        </w:rPr>
        <w:t xml:space="preserve">, </w:t>
      </w:r>
      <w:proofErr w:type="spellStart"/>
      <w:r w:rsidRPr="00856733">
        <w:rPr>
          <w:rFonts w:ascii="Times New Roman" w:eastAsia="Times New Roman" w:hAnsi="Times New Roman" w:cs="Times New Roman"/>
        </w:rPr>
        <w:t>Joost</w:t>
      </w:r>
      <w:proofErr w:type="spellEnd"/>
      <w:r w:rsidRPr="00856733">
        <w:rPr>
          <w:rFonts w:ascii="Times New Roman" w:eastAsia="Times New Roman" w:hAnsi="Times New Roman" w:cs="Times New Roman"/>
        </w:rPr>
        <w:t>, Rinke Hoekstra, and Alexander Boer (</w:t>
      </w:r>
      <w:proofErr w:type="spellStart"/>
      <w:proofErr w:type="gramStart"/>
      <w:r w:rsidRPr="00856733">
        <w:rPr>
          <w:rFonts w:ascii="Times New Roman" w:eastAsia="Times New Roman" w:hAnsi="Times New Roman" w:cs="Times New Roman"/>
        </w:rPr>
        <w:t>eds</w:t>
      </w:r>
      <w:proofErr w:type="spellEnd"/>
      <w:proofErr w:type="gramEnd"/>
      <w:r w:rsidRPr="00856733">
        <w:rPr>
          <w:rFonts w:ascii="Times New Roman" w:eastAsia="Times New Roman" w:hAnsi="Times New Roman" w:cs="Times New Roman"/>
        </w:rPr>
        <w:t xml:space="preserve">). </w:t>
      </w:r>
      <w:r w:rsidRPr="00856733">
        <w:rPr>
          <w:rFonts w:ascii="Times New Roman" w:eastAsia="Times New Roman" w:hAnsi="Times New Roman" w:cs="Times New Roman"/>
          <w:i/>
        </w:rPr>
        <w:t>OWL Ontology of Basic Legal Concepts (LKIF-Core)</w:t>
      </w:r>
      <w:r w:rsidRPr="00856733">
        <w:rPr>
          <w:rFonts w:ascii="Times New Roman" w:eastAsia="Times New Roman" w:hAnsi="Times New Roman" w:cs="Times New Roman"/>
        </w:rPr>
        <w:t>. Estrella. University of Amsterdam. Published June 2006. Available at: www.estrellaproject.org/doc/D1.4-OWL-Ontology-of-Basic-Legal-Concepts.pdf</w:t>
      </w:r>
    </w:p>
    <w:p w14:paraId="4089D76F" w14:textId="222C379B" w:rsidR="00404262" w:rsidRPr="00856733" w:rsidRDefault="00404262" w:rsidP="00856733">
      <w:pPr>
        <w:spacing w:after="0" w:line="240" w:lineRule="auto"/>
        <w:ind w:left="720" w:hanging="720"/>
        <w:rPr>
          <w:rFonts w:ascii="Times New Roman" w:eastAsia="Times New Roman" w:hAnsi="Times New Roman" w:cs="Times New Roman"/>
          <w:highlight w:val="white"/>
        </w:rPr>
      </w:pPr>
      <w:proofErr w:type="spellStart"/>
      <w:r w:rsidRPr="00856733">
        <w:rPr>
          <w:rFonts w:ascii="Times New Roman" w:eastAsia="Times New Roman" w:hAnsi="Times New Roman" w:cs="Times New Roman"/>
          <w:highlight w:val="white"/>
        </w:rPr>
        <w:t>Ceusters</w:t>
      </w:r>
      <w:proofErr w:type="spellEnd"/>
      <w:r w:rsidRPr="00856733">
        <w:rPr>
          <w:rFonts w:ascii="Times New Roman" w:eastAsia="Times New Roman" w:hAnsi="Times New Roman" w:cs="Times New Roman"/>
          <w:highlight w:val="white"/>
        </w:rPr>
        <w:t>, Werner &amp; Smith, Barry (2015). “</w:t>
      </w:r>
      <w:proofErr w:type="spellStart"/>
      <w:r w:rsidRPr="00856733">
        <w:rPr>
          <w:rFonts w:ascii="Times New Roman" w:eastAsia="Times New Roman" w:hAnsi="Times New Roman" w:cs="Times New Roman"/>
          <w:highlight w:val="white"/>
        </w:rPr>
        <w:t>Aboutness</w:t>
      </w:r>
      <w:proofErr w:type="spellEnd"/>
      <w:r w:rsidRPr="00856733">
        <w:rPr>
          <w:rFonts w:ascii="Times New Roman" w:eastAsia="Times New Roman" w:hAnsi="Times New Roman" w:cs="Times New Roman"/>
          <w:highlight w:val="white"/>
        </w:rPr>
        <w:t>: Towards F</w:t>
      </w:r>
      <w:r w:rsidR="00856733" w:rsidRPr="00856733">
        <w:rPr>
          <w:rFonts w:ascii="Times New Roman" w:eastAsia="Times New Roman" w:hAnsi="Times New Roman" w:cs="Times New Roman"/>
          <w:highlight w:val="white"/>
        </w:rPr>
        <w:t xml:space="preserve">oundations for the Information </w:t>
      </w:r>
      <w:r w:rsidRPr="00856733">
        <w:rPr>
          <w:rFonts w:ascii="Times New Roman" w:eastAsia="Times New Roman" w:hAnsi="Times New Roman" w:cs="Times New Roman"/>
          <w:highlight w:val="white"/>
        </w:rPr>
        <w:t xml:space="preserve">Artifact Ontology.” in </w:t>
      </w:r>
      <w:r w:rsidRPr="00856733">
        <w:rPr>
          <w:rFonts w:ascii="Times New Roman" w:eastAsia="Times New Roman" w:hAnsi="Times New Roman" w:cs="Times New Roman"/>
          <w:i/>
          <w:highlight w:val="white"/>
        </w:rPr>
        <w:t>Proceedings of the Sixth International Conference on Biomedical Ontology (ICBO) CEUR</w:t>
      </w:r>
      <w:r w:rsidR="00856733" w:rsidRPr="00856733">
        <w:rPr>
          <w:rFonts w:ascii="Times New Roman" w:eastAsia="Times New Roman" w:hAnsi="Times New Roman" w:cs="Times New Roman"/>
          <w:highlight w:val="white"/>
        </w:rPr>
        <w:t xml:space="preserve"> Vol. 1515 pp. 1-5.</w:t>
      </w:r>
    </w:p>
    <w:p w14:paraId="34FBAEAF" w14:textId="4F17146C" w:rsidR="00404262" w:rsidRPr="00856733" w:rsidRDefault="00404262" w:rsidP="00856733">
      <w:pPr>
        <w:spacing w:after="0" w:line="240" w:lineRule="auto"/>
        <w:ind w:left="720" w:hanging="720"/>
        <w:rPr>
          <w:rFonts w:ascii="Times New Roman" w:eastAsia="Times New Roman" w:hAnsi="Times New Roman" w:cs="Times New Roman"/>
        </w:rPr>
      </w:pPr>
      <w:r w:rsidRPr="00856733">
        <w:rPr>
          <w:rFonts w:ascii="Times New Roman" w:eastAsia="Times New Roman" w:hAnsi="Times New Roman" w:cs="Times New Roman"/>
        </w:rPr>
        <w:t xml:space="preserve">Clark, Tim, Paolo N. </w:t>
      </w:r>
      <w:proofErr w:type="spellStart"/>
      <w:r w:rsidRPr="00856733">
        <w:rPr>
          <w:rFonts w:ascii="Times New Roman" w:eastAsia="Times New Roman" w:hAnsi="Times New Roman" w:cs="Times New Roman"/>
        </w:rPr>
        <w:t>Ciccarese</w:t>
      </w:r>
      <w:proofErr w:type="spellEnd"/>
      <w:r w:rsidRPr="00856733">
        <w:rPr>
          <w:rFonts w:ascii="Times New Roman" w:eastAsia="Times New Roman" w:hAnsi="Times New Roman" w:cs="Times New Roman"/>
        </w:rPr>
        <w:t>, and Carole A. Goble. “</w:t>
      </w:r>
      <w:proofErr w:type="spellStart"/>
      <w:r w:rsidRPr="00856733">
        <w:rPr>
          <w:rFonts w:ascii="Times New Roman" w:eastAsia="Times New Roman" w:hAnsi="Times New Roman" w:cs="Times New Roman"/>
        </w:rPr>
        <w:t>Micropublications</w:t>
      </w:r>
      <w:proofErr w:type="spellEnd"/>
      <w:r w:rsidRPr="00856733">
        <w:rPr>
          <w:rFonts w:ascii="Times New Roman" w:eastAsia="Times New Roman" w:hAnsi="Times New Roman" w:cs="Times New Roman"/>
        </w:rPr>
        <w:t xml:space="preserve">: a semantic model for claims, evidence, arguments and annotations in biomedical communications” </w:t>
      </w:r>
      <w:r w:rsidRPr="00856733">
        <w:rPr>
          <w:rFonts w:ascii="Times New Roman" w:eastAsia="Times New Roman" w:hAnsi="Times New Roman" w:cs="Times New Roman"/>
          <w:i/>
        </w:rPr>
        <w:t xml:space="preserve">Journal of Biomedical Semantics </w:t>
      </w:r>
      <w:r w:rsidRPr="00856733">
        <w:rPr>
          <w:rFonts w:ascii="Times New Roman" w:eastAsia="Times New Roman" w:hAnsi="Times New Roman" w:cs="Times New Roman"/>
        </w:rPr>
        <w:t>20145:2</w:t>
      </w:r>
      <w:r w:rsidR="00856733" w:rsidRPr="00856733">
        <w:rPr>
          <w:rFonts w:ascii="Times New Roman" w:eastAsia="Times New Roman" w:hAnsi="Times New Roman" w:cs="Times New Roman"/>
        </w:rPr>
        <w:t>8. DOI: 10.1186/2041-1480-5-28.</w:t>
      </w:r>
    </w:p>
    <w:p w14:paraId="23D2C17C" w14:textId="55612637" w:rsidR="005620BD" w:rsidRPr="00856733" w:rsidRDefault="005620BD" w:rsidP="00856733">
      <w:pPr>
        <w:spacing w:after="0" w:line="240" w:lineRule="auto"/>
        <w:ind w:left="720" w:hanging="720"/>
        <w:rPr>
          <w:rFonts w:ascii="Times New Roman" w:hAnsi="Times New Roman" w:cs="Times New Roman"/>
        </w:rPr>
      </w:pPr>
      <w:r w:rsidRPr="00856733">
        <w:rPr>
          <w:rFonts w:ascii="Times New Roman" w:hAnsi="Times New Roman" w:cs="Times New Roman"/>
        </w:rPr>
        <w:t>Clark-Younger, H. (2014). Imperatives and the More Generalized Tarski Thesis. Th</w:t>
      </w:r>
      <w:r w:rsidR="00856733" w:rsidRPr="00856733">
        <w:rPr>
          <w:rFonts w:ascii="Times New Roman" w:hAnsi="Times New Roman" w:cs="Times New Roman"/>
        </w:rPr>
        <w:t>ought: A Journal of Philosophy.</w:t>
      </w:r>
    </w:p>
    <w:p w14:paraId="4DB0FB53" w14:textId="330CB300" w:rsidR="00404262" w:rsidRPr="00856733" w:rsidRDefault="00404262" w:rsidP="00856733">
      <w:pPr>
        <w:spacing w:after="0" w:line="240" w:lineRule="auto"/>
        <w:ind w:left="720" w:hanging="720"/>
        <w:rPr>
          <w:rFonts w:ascii="Times New Roman" w:eastAsia="Times New Roman" w:hAnsi="Times New Roman" w:cs="Times New Roman"/>
        </w:rPr>
      </w:pPr>
      <w:proofErr w:type="spellStart"/>
      <w:r w:rsidRPr="00856733">
        <w:rPr>
          <w:rFonts w:ascii="Times New Roman" w:eastAsia="Times New Roman" w:hAnsi="Times New Roman" w:cs="Times New Roman"/>
        </w:rPr>
        <w:t>Copi</w:t>
      </w:r>
      <w:proofErr w:type="spellEnd"/>
      <w:r w:rsidRPr="00856733">
        <w:rPr>
          <w:rFonts w:ascii="Times New Roman" w:eastAsia="Times New Roman" w:hAnsi="Times New Roman" w:cs="Times New Roman"/>
        </w:rPr>
        <w:t xml:space="preserve">, Irving M., Carl Cohen, and Kenneth McMahon. </w:t>
      </w:r>
      <w:r w:rsidRPr="00856733">
        <w:rPr>
          <w:rFonts w:ascii="Times New Roman" w:eastAsia="Times New Roman" w:hAnsi="Times New Roman" w:cs="Times New Roman"/>
          <w:i/>
        </w:rPr>
        <w:t>Introduction to Logic.</w:t>
      </w:r>
      <w:r w:rsidRPr="00856733">
        <w:rPr>
          <w:rFonts w:ascii="Times New Roman" w:eastAsia="Times New Roman" w:hAnsi="Times New Roman" w:cs="Times New Roman"/>
        </w:rPr>
        <w:t xml:space="preserve"> Fourteenth Edition. Tay</w:t>
      </w:r>
      <w:r w:rsidR="00856733" w:rsidRPr="00856733">
        <w:rPr>
          <w:rFonts w:ascii="Times New Roman" w:eastAsia="Times New Roman" w:hAnsi="Times New Roman" w:cs="Times New Roman"/>
        </w:rPr>
        <w:t xml:space="preserve">lor &amp; Francis. Copyright 2011. </w:t>
      </w:r>
    </w:p>
    <w:p w14:paraId="59C2F66C" w14:textId="093BD8FA" w:rsidR="00404262" w:rsidRPr="00856733" w:rsidRDefault="00404262" w:rsidP="00856733">
      <w:pPr>
        <w:spacing w:after="0" w:line="240" w:lineRule="auto"/>
        <w:ind w:left="720" w:hanging="720"/>
        <w:rPr>
          <w:rFonts w:ascii="Times New Roman" w:eastAsia="Times New Roman" w:hAnsi="Times New Roman" w:cs="Times New Roman"/>
        </w:rPr>
      </w:pPr>
      <w:r w:rsidRPr="00856733">
        <w:rPr>
          <w:rFonts w:ascii="Times New Roman" w:eastAsia="Times New Roman" w:hAnsi="Times New Roman" w:cs="Times New Roman"/>
        </w:rPr>
        <w:t xml:space="preserve">Descartes, René. </w:t>
      </w:r>
      <w:r w:rsidRPr="00856733">
        <w:rPr>
          <w:rFonts w:ascii="Times New Roman" w:eastAsia="Times New Roman" w:hAnsi="Times New Roman" w:cs="Times New Roman"/>
          <w:i/>
        </w:rPr>
        <w:t>The Philosophical Writings of Descartes Volume 2</w:t>
      </w:r>
      <w:r w:rsidRPr="00856733">
        <w:rPr>
          <w:rFonts w:ascii="Times New Roman" w:eastAsia="Times New Roman" w:hAnsi="Times New Roman" w:cs="Times New Roman"/>
        </w:rPr>
        <w:t xml:space="preserve">. Trans. John Cottingham, Robert </w:t>
      </w:r>
      <w:proofErr w:type="spellStart"/>
      <w:r w:rsidRPr="00856733">
        <w:rPr>
          <w:rFonts w:ascii="Times New Roman" w:eastAsia="Times New Roman" w:hAnsi="Times New Roman" w:cs="Times New Roman"/>
        </w:rPr>
        <w:t>Stoothoff</w:t>
      </w:r>
      <w:proofErr w:type="spellEnd"/>
      <w:r w:rsidRPr="00856733">
        <w:rPr>
          <w:rFonts w:ascii="Times New Roman" w:eastAsia="Times New Roman" w:hAnsi="Times New Roman" w:cs="Times New Roman"/>
        </w:rPr>
        <w:t xml:space="preserve">, and </w:t>
      </w:r>
      <w:proofErr w:type="spellStart"/>
      <w:r w:rsidRPr="00856733">
        <w:rPr>
          <w:rFonts w:ascii="Times New Roman" w:eastAsia="Times New Roman" w:hAnsi="Times New Roman" w:cs="Times New Roman"/>
        </w:rPr>
        <w:t>Dugald</w:t>
      </w:r>
      <w:proofErr w:type="spellEnd"/>
      <w:r w:rsidRPr="00856733">
        <w:rPr>
          <w:rFonts w:ascii="Times New Roman" w:eastAsia="Times New Roman" w:hAnsi="Times New Roman" w:cs="Times New Roman"/>
        </w:rPr>
        <w:t xml:space="preserve"> Murdoch.  </w:t>
      </w:r>
      <w:r w:rsidRPr="00856733">
        <w:rPr>
          <w:rFonts w:ascii="Times New Roman" w:eastAsia="Times New Roman" w:hAnsi="Times New Roman" w:cs="Times New Roman"/>
          <w:highlight w:val="white"/>
        </w:rPr>
        <w:t>Cambridge University Press; reprint edition. Copyright 1985.</w:t>
      </w:r>
    </w:p>
    <w:p w14:paraId="0E78695F" w14:textId="3815097B" w:rsidR="00404262" w:rsidRPr="00856733" w:rsidRDefault="00404262" w:rsidP="00856733">
      <w:pPr>
        <w:spacing w:after="0" w:line="240" w:lineRule="auto"/>
        <w:ind w:left="720" w:hanging="720"/>
        <w:rPr>
          <w:rFonts w:ascii="Times New Roman" w:eastAsia="Times New Roman" w:hAnsi="Times New Roman" w:cs="Times New Roman"/>
        </w:rPr>
      </w:pPr>
      <w:proofErr w:type="spellStart"/>
      <w:r w:rsidRPr="00856733">
        <w:rPr>
          <w:rFonts w:ascii="Times New Roman" w:eastAsia="Times New Roman" w:hAnsi="Times New Roman" w:cs="Times New Roman"/>
        </w:rPr>
        <w:t>Dumontier</w:t>
      </w:r>
      <w:proofErr w:type="spellEnd"/>
      <w:r w:rsidRPr="00856733">
        <w:rPr>
          <w:rFonts w:ascii="Times New Roman" w:eastAsia="Times New Roman" w:hAnsi="Times New Roman" w:cs="Times New Roman"/>
        </w:rPr>
        <w:t xml:space="preserve">, M. et al. “The </w:t>
      </w:r>
      <w:proofErr w:type="spellStart"/>
      <w:r w:rsidRPr="00856733">
        <w:rPr>
          <w:rFonts w:ascii="Times New Roman" w:eastAsia="Times New Roman" w:hAnsi="Times New Roman" w:cs="Times New Roman"/>
        </w:rPr>
        <w:t>Semantiscience</w:t>
      </w:r>
      <w:proofErr w:type="spellEnd"/>
      <w:r w:rsidRPr="00856733">
        <w:rPr>
          <w:rFonts w:ascii="Times New Roman" w:eastAsia="Times New Roman" w:hAnsi="Times New Roman" w:cs="Times New Roman"/>
        </w:rPr>
        <w:t xml:space="preserve"> Integrated Ontology </w:t>
      </w:r>
      <w:r w:rsidR="00856733" w:rsidRPr="00856733">
        <w:rPr>
          <w:rFonts w:ascii="Times New Roman" w:eastAsia="Times New Roman" w:hAnsi="Times New Roman" w:cs="Times New Roman"/>
        </w:rPr>
        <w:t xml:space="preserve">(SIO) for Biomedical Knowledge </w:t>
      </w:r>
      <w:r w:rsidRPr="00856733">
        <w:rPr>
          <w:rFonts w:ascii="Times New Roman" w:eastAsia="Times New Roman" w:hAnsi="Times New Roman" w:cs="Times New Roman"/>
        </w:rPr>
        <w:t xml:space="preserve">Discovery”.  </w:t>
      </w:r>
      <w:r w:rsidRPr="00856733">
        <w:rPr>
          <w:rFonts w:ascii="Times New Roman" w:eastAsia="Times New Roman" w:hAnsi="Times New Roman" w:cs="Times New Roman"/>
          <w:i/>
        </w:rPr>
        <w:t xml:space="preserve">Journal of Biomedical Semantics 6 March </w:t>
      </w:r>
      <w:r w:rsidR="00856733" w:rsidRPr="00856733">
        <w:rPr>
          <w:rFonts w:ascii="Times New Roman" w:eastAsia="Times New Roman" w:hAnsi="Times New Roman" w:cs="Times New Roman"/>
        </w:rPr>
        <w:t>20145:14</w:t>
      </w:r>
    </w:p>
    <w:p w14:paraId="555C015D" w14:textId="274E0B1E" w:rsidR="00404262" w:rsidRPr="00856733" w:rsidRDefault="00404262" w:rsidP="00856733">
      <w:pPr>
        <w:spacing w:after="0" w:line="240" w:lineRule="auto"/>
        <w:ind w:left="720" w:hanging="720"/>
        <w:rPr>
          <w:rFonts w:ascii="Times New Roman" w:eastAsia="Times New Roman" w:hAnsi="Times New Roman" w:cs="Times New Roman"/>
          <w:i/>
        </w:rPr>
      </w:pPr>
      <w:proofErr w:type="gramStart"/>
      <w:r w:rsidRPr="00856733">
        <w:rPr>
          <w:rFonts w:ascii="Times New Roman" w:eastAsia="Times New Roman" w:hAnsi="Times New Roman" w:cs="Times New Roman"/>
        </w:rPr>
        <w:t>van</w:t>
      </w:r>
      <w:proofErr w:type="gramEnd"/>
      <w:r w:rsidRPr="00856733">
        <w:rPr>
          <w:rFonts w:ascii="Times New Roman" w:eastAsia="Times New Roman" w:hAnsi="Times New Roman" w:cs="Times New Roman"/>
        </w:rPr>
        <w:t xml:space="preserve"> </w:t>
      </w:r>
      <w:proofErr w:type="spellStart"/>
      <w:r w:rsidRPr="00856733">
        <w:rPr>
          <w:rFonts w:ascii="Times New Roman" w:eastAsia="Times New Roman" w:hAnsi="Times New Roman" w:cs="Times New Roman"/>
        </w:rPr>
        <w:t>Eemeren</w:t>
      </w:r>
      <w:proofErr w:type="spellEnd"/>
      <w:r w:rsidRPr="00856733">
        <w:rPr>
          <w:rFonts w:ascii="Times New Roman" w:eastAsia="Times New Roman" w:hAnsi="Times New Roman" w:cs="Times New Roman"/>
        </w:rPr>
        <w:t xml:space="preserve">, </w:t>
      </w:r>
      <w:proofErr w:type="spellStart"/>
      <w:r w:rsidRPr="00856733">
        <w:rPr>
          <w:rFonts w:ascii="Times New Roman" w:eastAsia="Times New Roman" w:hAnsi="Times New Roman" w:cs="Times New Roman"/>
        </w:rPr>
        <w:t>Frans</w:t>
      </w:r>
      <w:proofErr w:type="spellEnd"/>
      <w:r w:rsidRPr="00856733">
        <w:rPr>
          <w:rFonts w:ascii="Times New Roman" w:eastAsia="Times New Roman" w:hAnsi="Times New Roman" w:cs="Times New Roman"/>
        </w:rPr>
        <w:t xml:space="preserve"> H. and Rob </w:t>
      </w:r>
      <w:proofErr w:type="spellStart"/>
      <w:r w:rsidRPr="00856733">
        <w:rPr>
          <w:rFonts w:ascii="Times New Roman" w:eastAsia="Times New Roman" w:hAnsi="Times New Roman" w:cs="Times New Roman"/>
        </w:rPr>
        <w:t>Grootendorst</w:t>
      </w:r>
      <w:proofErr w:type="spellEnd"/>
      <w:r w:rsidRPr="00856733">
        <w:rPr>
          <w:rFonts w:ascii="Times New Roman" w:eastAsia="Times New Roman" w:hAnsi="Times New Roman" w:cs="Times New Roman"/>
        </w:rPr>
        <w:t xml:space="preserve">. </w:t>
      </w:r>
      <w:r w:rsidRPr="00856733">
        <w:rPr>
          <w:rFonts w:ascii="Times New Roman" w:eastAsia="Times New Roman" w:hAnsi="Times New Roman" w:cs="Times New Roman"/>
          <w:i/>
        </w:rPr>
        <w:t xml:space="preserve">Argumentation, </w:t>
      </w:r>
      <w:r w:rsidR="00856733" w:rsidRPr="00856733">
        <w:rPr>
          <w:rFonts w:ascii="Times New Roman" w:eastAsia="Times New Roman" w:hAnsi="Times New Roman" w:cs="Times New Roman"/>
          <w:i/>
        </w:rPr>
        <w:t xml:space="preserve">Communication, and Fallacies: </w:t>
      </w:r>
      <w:proofErr w:type="spellStart"/>
      <w:r w:rsidR="00856733" w:rsidRPr="00856733">
        <w:rPr>
          <w:rFonts w:ascii="Times New Roman" w:eastAsia="Times New Roman" w:hAnsi="Times New Roman" w:cs="Times New Roman"/>
          <w:i/>
        </w:rPr>
        <w:t>A</w:t>
      </w:r>
      <w:r w:rsidRPr="00856733">
        <w:rPr>
          <w:rFonts w:ascii="Times New Roman" w:eastAsia="Times New Roman" w:hAnsi="Times New Roman" w:cs="Times New Roman"/>
          <w:i/>
        </w:rPr>
        <w:t>Pragma</w:t>
      </w:r>
      <w:proofErr w:type="spellEnd"/>
      <w:r w:rsidRPr="00856733">
        <w:rPr>
          <w:rFonts w:ascii="Times New Roman" w:eastAsia="Times New Roman" w:hAnsi="Times New Roman" w:cs="Times New Roman"/>
          <w:i/>
        </w:rPr>
        <w:t>-Dialectical Perspective</w:t>
      </w:r>
      <w:r w:rsidRPr="00856733">
        <w:rPr>
          <w:rFonts w:ascii="Times New Roman" w:eastAsia="Times New Roman" w:hAnsi="Times New Roman" w:cs="Times New Roman"/>
        </w:rPr>
        <w:t xml:space="preserve">. Routledge. Copyright 1992. </w:t>
      </w:r>
    </w:p>
    <w:p w14:paraId="616F34B5" w14:textId="3230E7BD" w:rsidR="00404262" w:rsidRPr="00856733" w:rsidRDefault="00404262" w:rsidP="00856733">
      <w:pPr>
        <w:spacing w:after="0" w:line="240" w:lineRule="auto"/>
        <w:ind w:left="720" w:hanging="720"/>
        <w:rPr>
          <w:rFonts w:ascii="Times New Roman" w:eastAsia="Times New Roman" w:hAnsi="Times New Roman" w:cs="Times New Roman"/>
          <w:i/>
        </w:rPr>
      </w:pPr>
      <w:r w:rsidRPr="00856733">
        <w:rPr>
          <w:rFonts w:ascii="Times New Roman" w:eastAsia="Times New Roman" w:hAnsi="Times New Roman" w:cs="Times New Roman"/>
        </w:rPr>
        <w:t xml:space="preserve">Fang, Vanessa Wei and Graeme </w:t>
      </w:r>
      <w:proofErr w:type="spellStart"/>
      <w:r w:rsidRPr="00856733">
        <w:rPr>
          <w:rFonts w:ascii="Times New Roman" w:eastAsia="Times New Roman" w:hAnsi="Times New Roman" w:cs="Times New Roman"/>
        </w:rPr>
        <w:t>Hirst</w:t>
      </w:r>
      <w:proofErr w:type="spellEnd"/>
      <w:r w:rsidRPr="00856733">
        <w:rPr>
          <w:rFonts w:ascii="Times New Roman" w:eastAsia="Times New Roman" w:hAnsi="Times New Roman" w:cs="Times New Roman"/>
        </w:rPr>
        <w:t xml:space="preserve">. ‘Classifying Arguments by Scheme’. </w:t>
      </w:r>
      <w:r w:rsidRPr="00856733">
        <w:rPr>
          <w:rFonts w:ascii="Times New Roman" w:eastAsia="Times New Roman" w:hAnsi="Times New Roman" w:cs="Times New Roman"/>
          <w:i/>
        </w:rPr>
        <w:t>Proceedings of the 49th Annual Meeting of the Association for Computational Linguistics</w:t>
      </w:r>
      <w:r w:rsidRPr="00856733">
        <w:rPr>
          <w:rFonts w:ascii="Times New Roman" w:eastAsia="Times New Roman" w:hAnsi="Times New Roman" w:cs="Times New Roman"/>
        </w:rPr>
        <w:t>, pp. 987–996, Portland, Oregon, June 19-24, 2011.</w:t>
      </w:r>
    </w:p>
    <w:p w14:paraId="4D94FEEA" w14:textId="19371674" w:rsidR="00404262" w:rsidRPr="00856733" w:rsidRDefault="00404262" w:rsidP="00856733">
      <w:pPr>
        <w:spacing w:after="0" w:line="240" w:lineRule="auto"/>
        <w:ind w:left="720" w:hanging="720"/>
        <w:rPr>
          <w:rFonts w:ascii="Times New Roman" w:eastAsia="Times New Roman" w:hAnsi="Times New Roman" w:cs="Times New Roman"/>
        </w:rPr>
      </w:pPr>
      <w:proofErr w:type="spellStart"/>
      <w:r w:rsidRPr="00856733">
        <w:rPr>
          <w:rFonts w:ascii="Times New Roman" w:eastAsia="Times New Roman" w:hAnsi="Times New Roman" w:cs="Times New Roman"/>
          <w:highlight w:val="white"/>
        </w:rPr>
        <w:t>Gruninger</w:t>
      </w:r>
      <w:proofErr w:type="spellEnd"/>
      <w:r w:rsidRPr="00856733">
        <w:rPr>
          <w:rFonts w:ascii="Times New Roman" w:eastAsia="Times New Roman" w:hAnsi="Times New Roman" w:cs="Times New Roman"/>
          <w:highlight w:val="white"/>
        </w:rPr>
        <w:t xml:space="preserve">, M, </w:t>
      </w:r>
      <w:proofErr w:type="gramStart"/>
      <w:r w:rsidRPr="00856733">
        <w:rPr>
          <w:rFonts w:ascii="Times New Roman" w:eastAsia="Times New Roman" w:hAnsi="Times New Roman" w:cs="Times New Roman"/>
          <w:highlight w:val="white"/>
        </w:rPr>
        <w:t>et</w:t>
      </w:r>
      <w:proofErr w:type="gramEnd"/>
      <w:r w:rsidRPr="00856733">
        <w:rPr>
          <w:rFonts w:ascii="Times New Roman" w:eastAsia="Times New Roman" w:hAnsi="Times New Roman" w:cs="Times New Roman"/>
          <w:highlight w:val="white"/>
        </w:rPr>
        <w:t xml:space="preserve">. al. “A Sideways Look at Upper-level Ontologies.” </w:t>
      </w:r>
      <w:r w:rsidRPr="00856733">
        <w:rPr>
          <w:rFonts w:ascii="Times New Roman" w:eastAsia="Times New Roman" w:hAnsi="Times New Roman" w:cs="Times New Roman"/>
          <w:i/>
          <w:highlight w:val="white"/>
        </w:rPr>
        <w:t>FOIS</w:t>
      </w:r>
      <w:r w:rsidRPr="00856733">
        <w:rPr>
          <w:rFonts w:ascii="Times New Roman" w:eastAsia="Times New Roman" w:hAnsi="Times New Roman" w:cs="Times New Roman"/>
          <w:highlight w:val="white"/>
        </w:rPr>
        <w:t>. 2014: 9-22.</w:t>
      </w:r>
    </w:p>
    <w:p w14:paraId="680444B4" w14:textId="77777777" w:rsidR="00404262" w:rsidRPr="00856733" w:rsidRDefault="00404262" w:rsidP="00856733">
      <w:pPr>
        <w:spacing w:after="0" w:line="240" w:lineRule="auto"/>
        <w:ind w:left="720" w:hanging="720"/>
        <w:rPr>
          <w:rFonts w:ascii="Times New Roman" w:eastAsia="Times New Roman" w:hAnsi="Times New Roman" w:cs="Times New Roman"/>
        </w:rPr>
      </w:pPr>
      <w:proofErr w:type="spellStart"/>
      <w:r w:rsidRPr="00856733">
        <w:rPr>
          <w:rFonts w:ascii="Times New Roman" w:eastAsia="Times New Roman" w:hAnsi="Times New Roman" w:cs="Times New Roman"/>
          <w:highlight w:val="white"/>
        </w:rPr>
        <w:t>Hovda</w:t>
      </w:r>
      <w:proofErr w:type="spellEnd"/>
      <w:r w:rsidRPr="00856733">
        <w:rPr>
          <w:rFonts w:ascii="Times New Roman" w:eastAsia="Times New Roman" w:hAnsi="Times New Roman" w:cs="Times New Roman"/>
          <w:highlight w:val="white"/>
        </w:rPr>
        <w:t xml:space="preserve">, P. “What is Classical Mereology?” </w:t>
      </w:r>
      <w:r w:rsidRPr="00856733">
        <w:rPr>
          <w:rFonts w:ascii="Times New Roman" w:eastAsia="Times New Roman" w:hAnsi="Times New Roman" w:cs="Times New Roman"/>
          <w:i/>
          <w:highlight w:val="white"/>
        </w:rPr>
        <w:t>Journal of Philosophical Logic</w:t>
      </w:r>
      <w:r w:rsidRPr="00856733">
        <w:rPr>
          <w:rFonts w:ascii="Times New Roman" w:eastAsia="Times New Roman" w:hAnsi="Times New Roman" w:cs="Times New Roman"/>
          <w:highlight w:val="white"/>
        </w:rPr>
        <w:t>. Copyright 2008</w:t>
      </w:r>
    </w:p>
    <w:p w14:paraId="726C3193" w14:textId="77777777" w:rsidR="00404262" w:rsidRPr="00856733" w:rsidRDefault="00404262" w:rsidP="00856733">
      <w:pPr>
        <w:spacing w:after="0" w:line="240" w:lineRule="auto"/>
        <w:ind w:left="720" w:hanging="720"/>
        <w:rPr>
          <w:rFonts w:ascii="Times New Roman" w:eastAsia="Times New Roman" w:hAnsi="Times New Roman" w:cs="Times New Roman"/>
        </w:rPr>
      </w:pPr>
      <w:r w:rsidRPr="00856733">
        <w:rPr>
          <w:rFonts w:ascii="Times New Roman" w:eastAsia="Times New Roman" w:hAnsi="Times New Roman" w:cs="Times New Roman"/>
        </w:rPr>
        <w:t xml:space="preserve">Kennedy, Duncan. “A Semiotics of Legal Arguments”. </w:t>
      </w:r>
      <w:r w:rsidRPr="00856733">
        <w:rPr>
          <w:rFonts w:ascii="Times New Roman" w:eastAsia="Times New Roman" w:hAnsi="Times New Roman" w:cs="Times New Roman"/>
          <w:i/>
        </w:rPr>
        <w:t>Syracuse Law Review, Vol. II</w:t>
      </w:r>
      <w:r w:rsidRPr="00856733">
        <w:rPr>
          <w:rFonts w:ascii="Times New Roman" w:eastAsia="Times New Roman" w:hAnsi="Times New Roman" w:cs="Times New Roman"/>
        </w:rPr>
        <w:t xml:space="preserve">, 1991, p. 75. </w:t>
      </w:r>
    </w:p>
    <w:p w14:paraId="27FD5611" w14:textId="0878D344" w:rsidR="00404262" w:rsidRPr="00856733" w:rsidRDefault="00404262" w:rsidP="00856733">
      <w:pPr>
        <w:spacing w:after="0" w:line="240" w:lineRule="auto"/>
        <w:ind w:left="720" w:hanging="720"/>
        <w:rPr>
          <w:rFonts w:ascii="Times New Roman" w:eastAsia="Times New Roman" w:hAnsi="Times New Roman" w:cs="Times New Roman"/>
          <w:i/>
        </w:rPr>
      </w:pPr>
      <w:r w:rsidRPr="00856733">
        <w:rPr>
          <w:rFonts w:ascii="Times New Roman" w:eastAsia="Times New Roman" w:hAnsi="Times New Roman" w:cs="Times New Roman"/>
        </w:rPr>
        <w:lastRenderedPageBreak/>
        <w:t xml:space="preserve">Office of the Press Secretary of the United States. </w:t>
      </w:r>
      <w:r w:rsidRPr="00856733">
        <w:rPr>
          <w:rFonts w:ascii="Times New Roman" w:eastAsia="Times New Roman" w:hAnsi="Times New Roman" w:cs="Times New Roman"/>
          <w:i/>
        </w:rPr>
        <w:t xml:space="preserve">Joint Resolution to Authorize the Use of United States Armed Forces </w:t>
      </w:r>
      <w:proofErr w:type="gramStart"/>
      <w:r w:rsidRPr="00856733">
        <w:rPr>
          <w:rFonts w:ascii="Times New Roman" w:eastAsia="Times New Roman" w:hAnsi="Times New Roman" w:cs="Times New Roman"/>
          <w:i/>
        </w:rPr>
        <w:t>Against</w:t>
      </w:r>
      <w:proofErr w:type="gramEnd"/>
      <w:r w:rsidRPr="00856733">
        <w:rPr>
          <w:rFonts w:ascii="Times New Roman" w:eastAsia="Times New Roman" w:hAnsi="Times New Roman" w:cs="Times New Roman"/>
          <w:i/>
        </w:rPr>
        <w:t xml:space="preserve"> Iraq</w:t>
      </w:r>
      <w:r w:rsidRPr="00856733">
        <w:rPr>
          <w:rFonts w:ascii="Times New Roman" w:eastAsia="Times New Roman" w:hAnsi="Times New Roman" w:cs="Times New Roman"/>
        </w:rPr>
        <w:t xml:space="preserve">. Released October 2, 2002. Accessed on May, 5, 2017 at: https://georgewbush-whitehouse.archives.gov/news/releases/2002/10/print/20021002-2.html </w:t>
      </w:r>
    </w:p>
    <w:p w14:paraId="45DCA65C" w14:textId="71CB5404" w:rsidR="00404262" w:rsidRPr="00856733" w:rsidRDefault="00404262" w:rsidP="00856733">
      <w:pPr>
        <w:spacing w:after="0" w:line="240" w:lineRule="auto"/>
        <w:ind w:left="720" w:hanging="720"/>
        <w:rPr>
          <w:rFonts w:ascii="Times New Roman" w:eastAsia="Times New Roman" w:hAnsi="Times New Roman" w:cs="Times New Roman"/>
        </w:rPr>
      </w:pPr>
      <w:r w:rsidRPr="00856733">
        <w:rPr>
          <w:rFonts w:ascii="Times New Roman" w:eastAsia="Times New Roman" w:hAnsi="Times New Roman" w:cs="Times New Roman"/>
        </w:rPr>
        <w:t xml:space="preserve">McCullough, Laurence B., John H. Coverdale, and Frank A. </w:t>
      </w:r>
      <w:proofErr w:type="spellStart"/>
      <w:r w:rsidRPr="00856733">
        <w:rPr>
          <w:rFonts w:ascii="Times New Roman" w:eastAsia="Times New Roman" w:hAnsi="Times New Roman" w:cs="Times New Roman"/>
        </w:rPr>
        <w:t>Chervenak</w:t>
      </w:r>
      <w:proofErr w:type="spellEnd"/>
      <w:r w:rsidRPr="00856733">
        <w:rPr>
          <w:rFonts w:ascii="Times New Roman" w:eastAsia="Times New Roman" w:hAnsi="Times New Roman" w:cs="Times New Roman"/>
        </w:rPr>
        <w:t xml:space="preserve">. "Argument-Based Medical Ethics: A Formal Tool for Critically Appraising the Normative Medical Ethics Literature." </w:t>
      </w:r>
      <w:r w:rsidRPr="00856733">
        <w:rPr>
          <w:rFonts w:ascii="Times New Roman" w:eastAsia="Times New Roman" w:hAnsi="Times New Roman" w:cs="Times New Roman"/>
          <w:i/>
        </w:rPr>
        <w:t xml:space="preserve">American Journal of Obstetrics and Gynecology </w:t>
      </w:r>
      <w:r w:rsidRPr="00856733">
        <w:rPr>
          <w:rFonts w:ascii="Times New Roman" w:eastAsia="Times New Roman" w:hAnsi="Times New Roman" w:cs="Times New Roman"/>
        </w:rPr>
        <w:t xml:space="preserve">191, no. </w:t>
      </w:r>
      <w:r w:rsidR="00856733" w:rsidRPr="00856733">
        <w:rPr>
          <w:rFonts w:ascii="Times New Roman" w:eastAsia="Times New Roman" w:hAnsi="Times New Roman" w:cs="Times New Roman"/>
        </w:rPr>
        <w:t>4 (2004/10/01/ 2004): 1097-102.</w:t>
      </w:r>
    </w:p>
    <w:p w14:paraId="034C62CF" w14:textId="14F14DBB" w:rsidR="00404262" w:rsidRPr="00856733" w:rsidRDefault="00404262" w:rsidP="00856733">
      <w:pPr>
        <w:spacing w:after="0" w:line="240" w:lineRule="auto"/>
        <w:ind w:left="720" w:hanging="720"/>
        <w:rPr>
          <w:rFonts w:ascii="Times New Roman" w:eastAsia="Times New Roman" w:hAnsi="Times New Roman" w:cs="Times New Roman"/>
          <w:highlight w:val="white"/>
        </w:rPr>
      </w:pPr>
      <w:r w:rsidRPr="00856733">
        <w:rPr>
          <w:rFonts w:ascii="Times New Roman" w:eastAsia="Times New Roman" w:hAnsi="Times New Roman" w:cs="Times New Roman"/>
          <w:highlight w:val="white"/>
        </w:rPr>
        <w:t>McGrath, M. “Propositions.” Stanford Encyclopedia of Philosophy. 2</w:t>
      </w:r>
      <w:r w:rsidR="00856733" w:rsidRPr="00856733">
        <w:rPr>
          <w:rFonts w:ascii="Times New Roman" w:eastAsia="Times New Roman" w:hAnsi="Times New Roman" w:cs="Times New Roman"/>
          <w:highlight w:val="white"/>
        </w:rPr>
        <w:t xml:space="preserve">015. Accessed August 27, 2017. </w:t>
      </w:r>
    </w:p>
    <w:p w14:paraId="13F9B41D" w14:textId="083FB6AF" w:rsidR="00404262" w:rsidRPr="00856733" w:rsidRDefault="00404262" w:rsidP="00856733">
      <w:pPr>
        <w:spacing w:after="0" w:line="240" w:lineRule="auto"/>
        <w:ind w:left="720" w:hanging="720"/>
        <w:rPr>
          <w:rFonts w:ascii="Times New Roman" w:eastAsia="Times New Roman" w:hAnsi="Times New Roman" w:cs="Times New Roman"/>
          <w:i/>
          <w:highlight w:val="white"/>
        </w:rPr>
      </w:pPr>
      <w:proofErr w:type="spellStart"/>
      <w:r w:rsidRPr="00856733">
        <w:rPr>
          <w:rFonts w:ascii="Times New Roman" w:eastAsia="Times New Roman" w:hAnsi="Times New Roman" w:cs="Times New Roman"/>
          <w:highlight w:val="white"/>
        </w:rPr>
        <w:t>Menzel</w:t>
      </w:r>
      <w:proofErr w:type="spellEnd"/>
      <w:r w:rsidRPr="00856733">
        <w:rPr>
          <w:rFonts w:ascii="Times New Roman" w:eastAsia="Times New Roman" w:hAnsi="Times New Roman" w:cs="Times New Roman"/>
          <w:highlight w:val="white"/>
        </w:rPr>
        <w:t xml:space="preserve">, C. “Knowledge Representation, the World Wide Web, and the Evolution of Logic.” </w:t>
      </w:r>
      <w:proofErr w:type="spellStart"/>
      <w:r w:rsidRPr="00856733">
        <w:rPr>
          <w:rFonts w:ascii="Times New Roman" w:eastAsia="Times New Roman" w:hAnsi="Times New Roman" w:cs="Times New Roman"/>
          <w:i/>
          <w:highlight w:val="white"/>
        </w:rPr>
        <w:t>Synthese</w:t>
      </w:r>
      <w:proofErr w:type="spellEnd"/>
      <w:r w:rsidRPr="00856733">
        <w:rPr>
          <w:rFonts w:ascii="Times New Roman" w:eastAsia="Times New Roman" w:hAnsi="Times New Roman" w:cs="Times New Roman"/>
          <w:i/>
          <w:highlight w:val="white"/>
        </w:rPr>
        <w:t xml:space="preserve">. </w:t>
      </w:r>
      <w:r w:rsidRPr="00856733">
        <w:rPr>
          <w:rFonts w:ascii="Times New Roman" w:eastAsia="Times New Roman" w:hAnsi="Times New Roman" w:cs="Times New Roman"/>
          <w:highlight w:val="white"/>
        </w:rPr>
        <w:t>2011.</w:t>
      </w:r>
    </w:p>
    <w:p w14:paraId="26E65795" w14:textId="0D93BA16" w:rsidR="005620BD" w:rsidRPr="00856733" w:rsidRDefault="005620BD" w:rsidP="00856733">
      <w:pPr>
        <w:spacing w:after="0" w:line="240" w:lineRule="auto"/>
        <w:ind w:left="720" w:hanging="720"/>
        <w:rPr>
          <w:rFonts w:ascii="Times New Roman" w:hAnsi="Times New Roman" w:cs="Times New Roman"/>
        </w:rPr>
      </w:pPr>
      <w:r w:rsidRPr="00856733">
        <w:rPr>
          <w:rStyle w:val="il"/>
          <w:rFonts w:ascii="Times New Roman" w:hAnsi="Times New Roman" w:cs="Times New Roman"/>
        </w:rPr>
        <w:t>Parsons</w:t>
      </w:r>
      <w:r w:rsidRPr="00856733">
        <w:rPr>
          <w:rFonts w:ascii="Times New Roman" w:hAnsi="Times New Roman" w:cs="Times New Roman"/>
        </w:rPr>
        <w:t>, J. (2013). Command and Con</w:t>
      </w:r>
      <w:r w:rsidR="00856733" w:rsidRPr="00856733">
        <w:rPr>
          <w:rFonts w:ascii="Times New Roman" w:hAnsi="Times New Roman" w:cs="Times New Roman"/>
        </w:rPr>
        <w:t>sequence. Philosophical Studies</w:t>
      </w:r>
    </w:p>
    <w:p w14:paraId="014A3F77" w14:textId="77569B35" w:rsidR="00404262" w:rsidRPr="00856733" w:rsidRDefault="00404262" w:rsidP="00856733">
      <w:pPr>
        <w:spacing w:after="0" w:line="240" w:lineRule="auto"/>
        <w:ind w:left="720" w:hanging="720"/>
        <w:rPr>
          <w:rFonts w:ascii="Times New Roman" w:eastAsia="Times New Roman" w:hAnsi="Times New Roman" w:cs="Times New Roman"/>
          <w:i/>
        </w:rPr>
      </w:pPr>
      <w:proofErr w:type="spellStart"/>
      <w:r w:rsidRPr="00856733">
        <w:rPr>
          <w:rFonts w:ascii="Times New Roman" w:eastAsia="Times New Roman" w:hAnsi="Times New Roman" w:cs="Times New Roman"/>
        </w:rPr>
        <w:t>Rahwan</w:t>
      </w:r>
      <w:proofErr w:type="spellEnd"/>
      <w:r w:rsidRPr="00856733">
        <w:rPr>
          <w:rFonts w:ascii="Times New Roman" w:eastAsia="Times New Roman" w:hAnsi="Times New Roman" w:cs="Times New Roman"/>
        </w:rPr>
        <w:t xml:space="preserve">, I. and </w:t>
      </w:r>
      <w:proofErr w:type="spellStart"/>
      <w:r w:rsidRPr="00856733">
        <w:rPr>
          <w:rFonts w:ascii="Times New Roman" w:eastAsia="Times New Roman" w:hAnsi="Times New Roman" w:cs="Times New Roman"/>
        </w:rPr>
        <w:t>Banihashemi</w:t>
      </w:r>
      <w:proofErr w:type="spellEnd"/>
      <w:r w:rsidRPr="00856733">
        <w:rPr>
          <w:rFonts w:ascii="Times New Roman" w:eastAsia="Times New Roman" w:hAnsi="Times New Roman" w:cs="Times New Roman"/>
        </w:rPr>
        <w:t xml:space="preserve">, B. “Arguments in OWL: A Progress Report” </w:t>
      </w:r>
      <w:r w:rsidRPr="00856733">
        <w:rPr>
          <w:rFonts w:ascii="Times New Roman" w:eastAsia="Times New Roman" w:hAnsi="Times New Roman" w:cs="Times New Roman"/>
          <w:i/>
        </w:rPr>
        <w:t>Computational Models of Argument: Proceedings of COMMA</w:t>
      </w:r>
      <w:r w:rsidRPr="00856733">
        <w:rPr>
          <w:rFonts w:ascii="Times New Roman" w:eastAsia="Times New Roman" w:hAnsi="Times New Roman" w:cs="Times New Roman"/>
        </w:rPr>
        <w:t xml:space="preserve"> 2008, Toulouse, France, May 28-30, 2008.</w:t>
      </w:r>
    </w:p>
    <w:p w14:paraId="26AA0389" w14:textId="527C21E1" w:rsidR="00404262" w:rsidRPr="00856733" w:rsidRDefault="00404262" w:rsidP="00856733">
      <w:pPr>
        <w:spacing w:after="0" w:line="240" w:lineRule="auto"/>
        <w:ind w:left="720" w:hanging="720"/>
        <w:rPr>
          <w:rFonts w:ascii="Times New Roman" w:eastAsia="Times New Roman" w:hAnsi="Times New Roman" w:cs="Times New Roman"/>
        </w:rPr>
      </w:pPr>
      <w:proofErr w:type="spellStart"/>
      <w:r w:rsidRPr="00856733">
        <w:rPr>
          <w:rFonts w:ascii="Times New Roman" w:eastAsia="Times New Roman" w:hAnsi="Times New Roman" w:cs="Times New Roman"/>
        </w:rPr>
        <w:t>Rapanta</w:t>
      </w:r>
      <w:proofErr w:type="spellEnd"/>
      <w:r w:rsidRPr="00856733">
        <w:rPr>
          <w:rFonts w:ascii="Times New Roman" w:eastAsia="Times New Roman" w:hAnsi="Times New Roman" w:cs="Times New Roman"/>
        </w:rPr>
        <w:t xml:space="preserve">, </w:t>
      </w:r>
      <w:proofErr w:type="spellStart"/>
      <w:r w:rsidRPr="00856733">
        <w:rPr>
          <w:rFonts w:ascii="Times New Roman" w:eastAsia="Times New Roman" w:hAnsi="Times New Roman" w:cs="Times New Roman"/>
        </w:rPr>
        <w:t>Chrysi</w:t>
      </w:r>
      <w:proofErr w:type="spellEnd"/>
      <w:r w:rsidRPr="00856733">
        <w:rPr>
          <w:rFonts w:ascii="Times New Roman" w:eastAsia="Times New Roman" w:hAnsi="Times New Roman" w:cs="Times New Roman"/>
        </w:rPr>
        <w:t xml:space="preserve">, and Douglas Walton. "The Use of Argument Maps as an Assessment Tool in Higher Education." </w:t>
      </w:r>
      <w:r w:rsidRPr="00856733">
        <w:rPr>
          <w:rFonts w:ascii="Times New Roman" w:eastAsia="Times New Roman" w:hAnsi="Times New Roman" w:cs="Times New Roman"/>
          <w:i/>
        </w:rPr>
        <w:t xml:space="preserve">International Journal of Educational Research </w:t>
      </w:r>
      <w:r w:rsidR="00856733" w:rsidRPr="00856733">
        <w:rPr>
          <w:rFonts w:ascii="Times New Roman" w:eastAsia="Times New Roman" w:hAnsi="Times New Roman" w:cs="Times New Roman"/>
        </w:rPr>
        <w:t>79 (2016/01/01/ 2016): 211-21.</w:t>
      </w:r>
    </w:p>
    <w:p w14:paraId="0225267C" w14:textId="6B35B7A2" w:rsidR="00404262" w:rsidRPr="00856733" w:rsidRDefault="00404262" w:rsidP="00856733">
      <w:pPr>
        <w:spacing w:after="0" w:line="240" w:lineRule="auto"/>
        <w:ind w:left="720" w:hanging="720"/>
        <w:rPr>
          <w:rFonts w:ascii="Times New Roman" w:eastAsia="Times New Roman" w:hAnsi="Times New Roman" w:cs="Times New Roman"/>
          <w:highlight w:val="white"/>
        </w:rPr>
      </w:pPr>
      <w:r w:rsidRPr="00856733">
        <w:rPr>
          <w:rFonts w:ascii="Times New Roman" w:eastAsia="Times New Roman" w:hAnsi="Times New Roman" w:cs="Times New Roman"/>
          <w:highlight w:val="white"/>
        </w:rPr>
        <w:t xml:space="preserve">Simons, P. </w:t>
      </w:r>
      <w:r w:rsidRPr="00856733">
        <w:rPr>
          <w:rFonts w:ascii="Times New Roman" w:eastAsia="Times New Roman" w:hAnsi="Times New Roman" w:cs="Times New Roman"/>
          <w:i/>
          <w:highlight w:val="white"/>
        </w:rPr>
        <w:t>Parts: A Study in Ontology</w:t>
      </w:r>
      <w:r w:rsidRPr="00856733">
        <w:rPr>
          <w:rFonts w:ascii="Times New Roman" w:eastAsia="Times New Roman" w:hAnsi="Times New Roman" w:cs="Times New Roman"/>
          <w:highlight w:val="white"/>
        </w:rPr>
        <w:t xml:space="preserve">. Oxford University Press. Copyright </w:t>
      </w:r>
      <w:r w:rsidR="00856733" w:rsidRPr="00856733">
        <w:rPr>
          <w:rFonts w:ascii="Times New Roman" w:eastAsia="Times New Roman" w:hAnsi="Times New Roman" w:cs="Times New Roman"/>
          <w:highlight w:val="white"/>
        </w:rPr>
        <w:t xml:space="preserve">1985 </w:t>
      </w:r>
    </w:p>
    <w:p w14:paraId="100DC85E" w14:textId="06D2BB04" w:rsidR="00404262" w:rsidRPr="00856733" w:rsidRDefault="00404262" w:rsidP="00856733">
      <w:pPr>
        <w:spacing w:after="0" w:line="240" w:lineRule="auto"/>
        <w:ind w:left="720" w:hanging="720"/>
        <w:rPr>
          <w:rFonts w:ascii="Times New Roman" w:eastAsia="Times New Roman" w:hAnsi="Times New Roman" w:cs="Times New Roman"/>
        </w:rPr>
      </w:pPr>
      <w:r w:rsidRPr="00856733">
        <w:rPr>
          <w:rFonts w:ascii="Times New Roman" w:eastAsia="Times New Roman" w:hAnsi="Times New Roman" w:cs="Times New Roman"/>
          <w:highlight w:val="white"/>
        </w:rPr>
        <w:t xml:space="preserve">Smith, B. “Classifying Processes: An Essay in Applied Ontology.” </w:t>
      </w:r>
      <w:r w:rsidRPr="00856733">
        <w:rPr>
          <w:rFonts w:ascii="Times New Roman" w:eastAsia="Times New Roman" w:hAnsi="Times New Roman" w:cs="Times New Roman"/>
          <w:i/>
          <w:highlight w:val="white"/>
        </w:rPr>
        <w:t>Ratio.</w:t>
      </w:r>
      <w:r w:rsidRPr="00856733">
        <w:rPr>
          <w:rFonts w:ascii="Times New Roman" w:eastAsia="Times New Roman" w:hAnsi="Times New Roman" w:cs="Times New Roman"/>
          <w:highlight w:val="white"/>
        </w:rPr>
        <w:t xml:space="preserve"> 2012.  </w:t>
      </w:r>
    </w:p>
    <w:p w14:paraId="6CB71E3A" w14:textId="5B2D3E03" w:rsidR="00404262" w:rsidRPr="00856733" w:rsidRDefault="00404262" w:rsidP="00856733">
      <w:pPr>
        <w:spacing w:after="0" w:line="240" w:lineRule="auto"/>
        <w:ind w:left="720" w:hanging="720"/>
        <w:rPr>
          <w:rFonts w:ascii="Times New Roman" w:eastAsia="Times New Roman" w:hAnsi="Times New Roman" w:cs="Times New Roman"/>
          <w:highlight w:val="white"/>
        </w:rPr>
      </w:pPr>
      <w:proofErr w:type="spellStart"/>
      <w:r w:rsidRPr="00856733">
        <w:rPr>
          <w:rFonts w:ascii="Times New Roman" w:eastAsia="Times New Roman" w:hAnsi="Times New Roman" w:cs="Times New Roman"/>
          <w:highlight w:val="white"/>
        </w:rPr>
        <w:t>Stalnaker</w:t>
      </w:r>
      <w:proofErr w:type="spellEnd"/>
      <w:r w:rsidRPr="00856733">
        <w:rPr>
          <w:rFonts w:ascii="Times New Roman" w:eastAsia="Times New Roman" w:hAnsi="Times New Roman" w:cs="Times New Roman"/>
          <w:highlight w:val="white"/>
        </w:rPr>
        <w:t xml:space="preserve">, R. </w:t>
      </w:r>
      <w:r w:rsidRPr="00856733">
        <w:rPr>
          <w:rFonts w:ascii="Times New Roman" w:eastAsia="Times New Roman" w:hAnsi="Times New Roman" w:cs="Times New Roman"/>
          <w:i/>
          <w:highlight w:val="white"/>
        </w:rPr>
        <w:t>Inquiry</w:t>
      </w:r>
      <w:r w:rsidRPr="00856733">
        <w:rPr>
          <w:rFonts w:ascii="Times New Roman" w:eastAsia="Times New Roman" w:hAnsi="Times New Roman" w:cs="Times New Roman"/>
          <w:highlight w:val="white"/>
        </w:rPr>
        <w:t xml:space="preserve">. MIT Press. Copyright </w:t>
      </w:r>
      <w:r w:rsidR="00856733" w:rsidRPr="00856733">
        <w:rPr>
          <w:rFonts w:ascii="Times New Roman" w:eastAsia="Times New Roman" w:hAnsi="Times New Roman" w:cs="Times New Roman"/>
          <w:highlight w:val="white"/>
        </w:rPr>
        <w:t xml:space="preserve">1984 </w:t>
      </w:r>
    </w:p>
    <w:p w14:paraId="164B4B49" w14:textId="2B7599A5" w:rsidR="00404262" w:rsidRPr="00856733" w:rsidRDefault="00404262" w:rsidP="00856733">
      <w:pPr>
        <w:spacing w:after="0" w:line="240" w:lineRule="auto"/>
        <w:ind w:left="720" w:hanging="720"/>
        <w:rPr>
          <w:rFonts w:ascii="Times New Roman" w:eastAsia="Times New Roman" w:hAnsi="Times New Roman" w:cs="Times New Roman"/>
          <w:highlight w:val="white"/>
        </w:rPr>
      </w:pPr>
      <w:proofErr w:type="spellStart"/>
      <w:r w:rsidRPr="00856733">
        <w:rPr>
          <w:rFonts w:ascii="Times New Roman" w:eastAsia="Times New Roman" w:hAnsi="Times New Roman" w:cs="Times New Roman"/>
          <w:highlight w:val="white"/>
        </w:rPr>
        <w:t>Toulema</w:t>
      </w:r>
      <w:proofErr w:type="spellEnd"/>
      <w:r w:rsidRPr="00856733">
        <w:rPr>
          <w:rFonts w:ascii="Times New Roman" w:eastAsia="Times New Roman" w:hAnsi="Times New Roman" w:cs="Times New Roman"/>
          <w:highlight w:val="white"/>
        </w:rPr>
        <w:t>, R. “Belief versus Acceptance</w:t>
      </w:r>
      <w:proofErr w:type="gramStart"/>
      <w:r w:rsidRPr="00856733">
        <w:rPr>
          <w:rFonts w:ascii="Times New Roman" w:eastAsia="Times New Roman" w:hAnsi="Times New Roman" w:cs="Times New Roman"/>
          <w:highlight w:val="white"/>
        </w:rPr>
        <w:t>. ”</w:t>
      </w:r>
      <w:proofErr w:type="gramEnd"/>
      <w:r w:rsidRPr="00856733">
        <w:rPr>
          <w:rFonts w:ascii="Times New Roman" w:eastAsia="Times New Roman" w:hAnsi="Times New Roman" w:cs="Times New Roman"/>
          <w:highlight w:val="white"/>
        </w:rPr>
        <w:t xml:space="preserve"> </w:t>
      </w:r>
      <w:r w:rsidRPr="00856733">
        <w:rPr>
          <w:rFonts w:ascii="Times New Roman" w:eastAsia="Times New Roman" w:hAnsi="Times New Roman" w:cs="Times New Roman"/>
          <w:i/>
          <w:highlight w:val="white"/>
        </w:rPr>
        <w:t>Philosophical Explorations</w:t>
      </w:r>
      <w:r w:rsidR="00856733" w:rsidRPr="00856733">
        <w:rPr>
          <w:rFonts w:ascii="Times New Roman" w:eastAsia="Times New Roman" w:hAnsi="Times New Roman" w:cs="Times New Roman"/>
          <w:highlight w:val="white"/>
        </w:rPr>
        <w:t xml:space="preserve">. 2000 </w:t>
      </w:r>
    </w:p>
    <w:p w14:paraId="055215F4" w14:textId="2426CFBE" w:rsidR="00404262" w:rsidRPr="00856733" w:rsidRDefault="00404262" w:rsidP="00856733">
      <w:pPr>
        <w:spacing w:after="0" w:line="240" w:lineRule="auto"/>
        <w:ind w:left="720" w:hanging="720"/>
        <w:rPr>
          <w:rFonts w:ascii="Times New Roman" w:eastAsia="Times New Roman" w:hAnsi="Times New Roman" w:cs="Times New Roman"/>
        </w:rPr>
      </w:pPr>
      <w:proofErr w:type="spellStart"/>
      <w:r w:rsidRPr="00856733">
        <w:rPr>
          <w:rFonts w:ascii="Times New Roman" w:eastAsia="Times New Roman" w:hAnsi="Times New Roman" w:cs="Times New Roman"/>
        </w:rPr>
        <w:t>Toulmin</w:t>
      </w:r>
      <w:proofErr w:type="spellEnd"/>
      <w:r w:rsidRPr="00856733">
        <w:rPr>
          <w:rFonts w:ascii="Times New Roman" w:eastAsia="Times New Roman" w:hAnsi="Times New Roman" w:cs="Times New Roman"/>
        </w:rPr>
        <w:t xml:space="preserve">, S. </w:t>
      </w:r>
      <w:r w:rsidRPr="00856733">
        <w:rPr>
          <w:rFonts w:ascii="Times New Roman" w:eastAsia="Times New Roman" w:hAnsi="Times New Roman" w:cs="Times New Roman"/>
          <w:i/>
        </w:rPr>
        <w:t>The Uses of Argument</w:t>
      </w:r>
      <w:r w:rsidRPr="00856733">
        <w:rPr>
          <w:rFonts w:ascii="Times New Roman" w:eastAsia="Times New Roman" w:hAnsi="Times New Roman" w:cs="Times New Roman"/>
        </w:rPr>
        <w:t xml:space="preserve">. </w:t>
      </w:r>
      <w:r w:rsidRPr="00856733">
        <w:rPr>
          <w:rFonts w:ascii="Times New Roman" w:eastAsia="Times New Roman" w:hAnsi="Times New Roman" w:cs="Times New Roman"/>
          <w:highlight w:val="white"/>
        </w:rPr>
        <w:t>Cambridge University Press.</w:t>
      </w:r>
      <w:r w:rsidRPr="00856733">
        <w:rPr>
          <w:rFonts w:ascii="Times New Roman" w:eastAsia="Times New Roman" w:hAnsi="Times New Roman" w:cs="Times New Roman"/>
        </w:rPr>
        <w:t xml:space="preserve"> </w:t>
      </w:r>
      <w:r w:rsidRPr="00856733">
        <w:rPr>
          <w:rFonts w:ascii="Times New Roman" w:eastAsia="Times New Roman" w:hAnsi="Times New Roman" w:cs="Times New Roman"/>
          <w:highlight w:val="white"/>
        </w:rPr>
        <w:t xml:space="preserve">Copyright </w:t>
      </w:r>
      <w:r w:rsidR="00856733" w:rsidRPr="00856733">
        <w:rPr>
          <w:rFonts w:ascii="Times New Roman" w:eastAsia="Times New Roman" w:hAnsi="Times New Roman" w:cs="Times New Roman"/>
        </w:rPr>
        <w:t>2003.</w:t>
      </w:r>
    </w:p>
    <w:p w14:paraId="574E03FD" w14:textId="79F486DD" w:rsidR="00404262" w:rsidRPr="00856733" w:rsidRDefault="00404262" w:rsidP="00856733">
      <w:pPr>
        <w:spacing w:after="0" w:line="240" w:lineRule="auto"/>
        <w:ind w:left="720" w:hanging="720"/>
        <w:rPr>
          <w:rFonts w:ascii="Times New Roman" w:eastAsia="Times New Roman" w:hAnsi="Times New Roman" w:cs="Times New Roman"/>
        </w:rPr>
      </w:pPr>
      <w:r w:rsidRPr="00856733">
        <w:rPr>
          <w:rFonts w:ascii="Times New Roman" w:eastAsia="Times New Roman" w:hAnsi="Times New Roman" w:cs="Times New Roman"/>
          <w:lang w:val="it-IT"/>
        </w:rPr>
        <w:t xml:space="preserve">Vitali, Fabio and Silvio Peroni. </w:t>
      </w:r>
      <w:r w:rsidRPr="00856733">
        <w:rPr>
          <w:rFonts w:ascii="Times New Roman" w:eastAsia="Times New Roman" w:hAnsi="Times New Roman" w:cs="Times New Roman"/>
          <w:i/>
        </w:rPr>
        <w:t xml:space="preserve">The Arguments Model Ontology (AMO). </w:t>
      </w:r>
      <w:r w:rsidRPr="00856733">
        <w:rPr>
          <w:rFonts w:ascii="Times New Roman" w:eastAsia="Times New Roman" w:hAnsi="Times New Roman" w:cs="Times New Roman"/>
        </w:rPr>
        <w:t>Published April, 5, 201</w:t>
      </w:r>
      <w:r w:rsidR="00856733" w:rsidRPr="00856733">
        <w:rPr>
          <w:rFonts w:ascii="Times New Roman" w:eastAsia="Times New Roman" w:hAnsi="Times New Roman" w:cs="Times New Roman"/>
        </w:rPr>
        <w:t xml:space="preserve">1. Accessed August 23, 2017 at </w:t>
      </w:r>
      <w:r w:rsidRPr="00856733">
        <w:rPr>
          <w:rFonts w:ascii="Times New Roman" w:eastAsia="Times New Roman" w:hAnsi="Times New Roman" w:cs="Times New Roman"/>
        </w:rPr>
        <w:t>http://www.essepuntato.it/lode/http://www.essep</w:t>
      </w:r>
      <w:r w:rsidR="00856733" w:rsidRPr="00856733">
        <w:rPr>
          <w:rFonts w:ascii="Times New Roman" w:eastAsia="Times New Roman" w:hAnsi="Times New Roman" w:cs="Times New Roman"/>
        </w:rPr>
        <w:t>untato.it/2011/02/argumentmodel</w:t>
      </w:r>
    </w:p>
    <w:p w14:paraId="66A20DD1" w14:textId="01C4006D" w:rsidR="00404262" w:rsidRPr="00856733" w:rsidRDefault="00404262" w:rsidP="00856733">
      <w:pPr>
        <w:spacing w:after="0" w:line="240" w:lineRule="auto"/>
        <w:ind w:left="720" w:hanging="720"/>
        <w:rPr>
          <w:rFonts w:ascii="Times New Roman" w:eastAsia="Times New Roman" w:hAnsi="Times New Roman" w:cs="Times New Roman"/>
          <w:i/>
        </w:rPr>
      </w:pPr>
      <w:r w:rsidRPr="00856733">
        <w:rPr>
          <w:rFonts w:ascii="Times New Roman" w:eastAsia="Times New Roman" w:hAnsi="Times New Roman" w:cs="Times New Roman"/>
        </w:rPr>
        <w:t xml:space="preserve">Walton, D. </w:t>
      </w:r>
      <w:r w:rsidRPr="00856733">
        <w:rPr>
          <w:rFonts w:ascii="Times New Roman" w:eastAsia="Times New Roman" w:hAnsi="Times New Roman" w:cs="Times New Roman"/>
          <w:i/>
        </w:rPr>
        <w:t xml:space="preserve">Argumentation Schemes for Presumptive Reasoning (Studies in Argumentation Theory) </w:t>
      </w:r>
      <w:r w:rsidRPr="00856733">
        <w:rPr>
          <w:rFonts w:ascii="Times New Roman" w:eastAsia="Times New Roman" w:hAnsi="Times New Roman" w:cs="Times New Roman"/>
          <w:highlight w:val="white"/>
        </w:rPr>
        <w:t xml:space="preserve">Routledge. Copyright 1995. </w:t>
      </w:r>
    </w:p>
    <w:p w14:paraId="6CB15047" w14:textId="77777777" w:rsidR="00D6435C" w:rsidRPr="00856733" w:rsidRDefault="00D6435C" w:rsidP="00404262">
      <w:pPr>
        <w:spacing w:after="0" w:line="240" w:lineRule="auto"/>
        <w:rPr>
          <w:rFonts w:ascii="Times New Roman" w:hAnsi="Times New Roman" w:cs="Times New Roman"/>
        </w:rPr>
      </w:pPr>
    </w:p>
    <w:p w14:paraId="11EA4D13" w14:textId="77777777" w:rsidR="000D2925" w:rsidRPr="00856733" w:rsidRDefault="000D2925" w:rsidP="00404262">
      <w:pPr>
        <w:spacing w:after="0" w:line="240" w:lineRule="auto"/>
        <w:rPr>
          <w:rFonts w:ascii="Times New Roman" w:hAnsi="Times New Roman" w:cs="Times New Roman"/>
        </w:rPr>
      </w:pPr>
    </w:p>
    <w:p w14:paraId="649B7B90" w14:textId="77777777" w:rsidR="000D2925" w:rsidRPr="00856733" w:rsidRDefault="000D2925" w:rsidP="00404262">
      <w:pPr>
        <w:spacing w:after="0" w:line="240" w:lineRule="auto"/>
        <w:rPr>
          <w:rFonts w:ascii="Times New Roman" w:hAnsi="Times New Roman" w:cs="Times New Roman"/>
        </w:rPr>
      </w:pPr>
    </w:p>
    <w:p w14:paraId="0D8EBF2E" w14:textId="77777777" w:rsidR="000D2925" w:rsidRPr="00856733" w:rsidRDefault="000D2925" w:rsidP="00404262">
      <w:pPr>
        <w:spacing w:after="0" w:line="240" w:lineRule="auto"/>
        <w:rPr>
          <w:rFonts w:ascii="Times New Roman" w:hAnsi="Times New Roman" w:cs="Times New Roman"/>
        </w:rPr>
      </w:pPr>
    </w:p>
    <w:p w14:paraId="1FBFB35C" w14:textId="193D5494" w:rsidR="000D2925" w:rsidRPr="00856733" w:rsidRDefault="000D2925" w:rsidP="00404262">
      <w:pPr>
        <w:spacing w:after="0" w:line="240" w:lineRule="auto"/>
        <w:rPr>
          <w:rFonts w:ascii="Times New Roman" w:hAnsi="Times New Roman" w:cs="Times New Roman"/>
        </w:rPr>
      </w:pPr>
    </w:p>
    <w:sectPr w:rsidR="000D2925" w:rsidRPr="008567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Beverley" w:date="2017-09-10T11:08:00Z" w:initials="JB">
    <w:p w14:paraId="160B9D48" w14:textId="4C4BD837" w:rsidR="003B0016" w:rsidRDefault="003B0016">
      <w:pPr>
        <w:pStyle w:val="CommentText"/>
      </w:pPr>
      <w:r>
        <w:rPr>
          <w:rStyle w:val="CommentReference"/>
        </w:rPr>
        <w:annotationRef/>
      </w:r>
      <w:r>
        <w:t xml:space="preserve">I recommend removing this. Our commitment to BFO suggests we aren’t compatible. In the absence of a demonstration that we are, this claim then seems false. I don’t think it would be worth the effort to show we are compatible. Hence, I think we should avoid such claims. </w:t>
      </w:r>
    </w:p>
  </w:comment>
  <w:comment w:id="1" w:author="John Beverley" w:date="2017-09-10T11:14:00Z" w:initials="JB">
    <w:p w14:paraId="31961A9E" w14:textId="5BB09269" w:rsidR="003B0016" w:rsidRDefault="003B0016">
      <w:pPr>
        <w:pStyle w:val="CommentText"/>
      </w:pPr>
      <w:r>
        <w:rPr>
          <w:rStyle w:val="CommentReference"/>
        </w:rPr>
        <w:annotationRef/>
      </w:r>
      <w:r>
        <w:t xml:space="preserve">Arguments themselves don’t provide reasons for conclusions, the premises do. </w:t>
      </w:r>
    </w:p>
  </w:comment>
  <w:comment w:id="9" w:author="John Beverley" w:date="2017-09-10T11:14:00Z" w:initials="JB">
    <w:p w14:paraId="1FEDA947" w14:textId="49B798A0" w:rsidR="003B0016" w:rsidRDefault="003B0016">
      <w:pPr>
        <w:pStyle w:val="CommentText"/>
      </w:pPr>
      <w:r>
        <w:rPr>
          <w:rStyle w:val="CommentReference"/>
        </w:rPr>
        <w:annotationRef/>
      </w:r>
      <w:r>
        <w:t xml:space="preserve">[Suggestion] Put the ‘actors’ together; the previous version of the sentence sounds disjointed, i.e. ‘actors claims actors’ vs. ‘actors claims’. </w:t>
      </w:r>
    </w:p>
  </w:comment>
  <w:comment w:id="20" w:author="John Beverley" w:date="2017-09-10T11:18:00Z" w:initials="JB">
    <w:p w14:paraId="508B89C4" w14:textId="41E73C9C" w:rsidR="003B0016" w:rsidRDefault="003B0016">
      <w:pPr>
        <w:pStyle w:val="CommentText"/>
      </w:pPr>
      <w:r>
        <w:rPr>
          <w:rStyle w:val="CommentReference"/>
        </w:rPr>
        <w:annotationRef/>
      </w:r>
      <w:r>
        <w:t xml:space="preserve">[Suggestion] The shift from the previous paragraph to this one is jarring. The connection between tools used through a series of steps and computational reasoning should be made more explicit, just briefly enough to smooth the transition. </w:t>
      </w:r>
    </w:p>
  </w:comment>
  <w:comment w:id="32" w:author="John Beverley" w:date="2017-09-10T11:23:00Z" w:initials="JB">
    <w:p w14:paraId="77C99CFA" w14:textId="145B1ACD" w:rsidR="003B0016" w:rsidRDefault="003B0016">
      <w:pPr>
        <w:pStyle w:val="CommentText"/>
      </w:pPr>
      <w:r>
        <w:rPr>
          <w:rStyle w:val="CommentReference"/>
        </w:rPr>
        <w:annotationRef/>
      </w:r>
      <w:r>
        <w:t xml:space="preserve">[Suggestion] This sentence sounds like it is suggesting that since researchers have failed to be conformant with upper-level ontologies, they have failed a series of criteria. This is false. At best, they have failed a single criterion. </w:t>
      </w:r>
    </w:p>
  </w:comment>
  <w:comment w:id="35" w:author="John Beverley" w:date="2017-09-10T11:39:00Z" w:initials="JB">
    <w:p w14:paraId="0E208E7F" w14:textId="07F35774" w:rsidR="003B0016" w:rsidRDefault="003B0016">
      <w:pPr>
        <w:pStyle w:val="CommentText"/>
      </w:pPr>
      <w:r>
        <w:rPr>
          <w:rStyle w:val="CommentReference"/>
        </w:rPr>
        <w:annotationRef/>
      </w:r>
      <w:r>
        <w:t xml:space="preserve">[Note] The following passages serve at least two purposes. First, they help motivate the constraints outlined at the close of the section. Second, they get the distinction between sentence and sentence content out of the way early, so we don’t need to spend time (other than perhaps a footnote) discussing propositions vs sentences vs statements. </w:t>
      </w:r>
    </w:p>
  </w:comment>
  <w:comment w:id="89" w:author="John Beverley" w:date="2017-09-10T11:33:00Z" w:initials="JB">
    <w:p w14:paraId="44F48B95" w14:textId="77777777" w:rsidR="003B0016" w:rsidRDefault="003B0016" w:rsidP="00404262">
      <w:pPr>
        <w:pStyle w:val="CommentText"/>
      </w:pPr>
      <w:r>
        <w:rPr>
          <w:rStyle w:val="CommentReference"/>
        </w:rPr>
        <w:annotationRef/>
      </w:r>
      <w:r>
        <w:t xml:space="preserve">[Suggestion] A complaint we heard from several reviewers was that the criteria are unmotivated. I think they’re correct. I’ve added motivation before turning to the constraints. My intention is to have the introduction read like so: ‘brief example argument, independently defended things a good ontology of arguments should keep in mind, codification of those things as a list’. Then, by the time we’ve made it to the list, we’ve motivated the criteria. That sets us up for arguing against other approaches. </w:t>
      </w:r>
    </w:p>
    <w:p w14:paraId="749BBBE0" w14:textId="77777777" w:rsidR="003B0016" w:rsidRDefault="003B0016" w:rsidP="00404262">
      <w:pPr>
        <w:pStyle w:val="CommentText"/>
      </w:pPr>
    </w:p>
    <w:p w14:paraId="4FF9DD0C" w14:textId="15837E08" w:rsidR="003B0016" w:rsidRDefault="003B0016" w:rsidP="00404262">
      <w:pPr>
        <w:pStyle w:val="CommentText"/>
      </w:pPr>
      <w:r>
        <w:t>As it stands, I’m not compelled to accept the criteria, and so not compelled to take the later criticisms seriously.</w:t>
      </w:r>
    </w:p>
  </w:comment>
  <w:comment w:id="95" w:author="John Beverley" w:date="2017-09-10T11:43:00Z" w:initials="JB">
    <w:p w14:paraId="20E838EE" w14:textId="39258AE5" w:rsidR="003B0016" w:rsidRDefault="003B0016">
      <w:pPr>
        <w:pStyle w:val="CommentText"/>
      </w:pPr>
      <w:r>
        <w:rPr>
          <w:rStyle w:val="CommentReference"/>
        </w:rPr>
        <w:annotationRef/>
      </w:r>
      <w:r>
        <w:t xml:space="preserve">[Suggestion] Try to keep constraints concise, limited to one sentence. </w:t>
      </w:r>
    </w:p>
  </w:comment>
  <w:comment w:id="97" w:author="John Beverley" w:date="2017-09-10T11:42:00Z" w:initials="JB">
    <w:p w14:paraId="78D70AA4" w14:textId="6CC01B67" w:rsidR="003B0016" w:rsidRDefault="003B0016">
      <w:pPr>
        <w:pStyle w:val="CommentText"/>
      </w:pPr>
      <w:r>
        <w:rPr>
          <w:rStyle w:val="CommentReference"/>
        </w:rPr>
        <w:annotationRef/>
      </w:r>
      <w:r>
        <w:t xml:space="preserve">I don’t know if this is true, and in any event it seems superfluous. </w:t>
      </w:r>
    </w:p>
  </w:comment>
  <w:comment w:id="115" w:author="John Beverley" w:date="2017-09-10T11:45:00Z" w:initials="JB">
    <w:p w14:paraId="2AB2C2B6" w14:textId="42FA5CA4" w:rsidR="003B0016" w:rsidRDefault="003B0016">
      <w:pPr>
        <w:pStyle w:val="CommentText"/>
      </w:pPr>
      <w:r>
        <w:rPr>
          <w:rStyle w:val="CommentReference"/>
        </w:rPr>
        <w:annotationRef/>
      </w:r>
      <w:r>
        <w:t xml:space="preserve">[Suggestion] Break into sections. The constraints are not part of the literature review, they are used in the literature review. We should signal that by scaffolding through sections. </w:t>
      </w:r>
    </w:p>
  </w:comment>
  <w:comment w:id="116" w:author="John Beverley" w:date="2017-09-10T11:47:00Z" w:initials="JB">
    <w:p w14:paraId="4CA18C7F" w14:textId="69876B0B" w:rsidR="003B0016" w:rsidRDefault="003B0016">
      <w:pPr>
        <w:pStyle w:val="CommentText"/>
      </w:pPr>
      <w:r>
        <w:rPr>
          <w:rStyle w:val="CommentReference"/>
        </w:rPr>
        <w:annotationRef/>
      </w:r>
      <w:r>
        <w:t xml:space="preserve">[Suggestion] Remove the ‘we believe’ talk. It suggests we have little reason for our belief. If we do have reasons, we should use those instead of gesturing at our belief, i.e. show don’t tell. </w:t>
      </w:r>
    </w:p>
  </w:comment>
  <w:comment w:id="119" w:author="John Beverley" w:date="2017-09-10T11:50:00Z" w:initials="JB">
    <w:p w14:paraId="5E9E30CD" w14:textId="756B9128" w:rsidR="003B0016" w:rsidRDefault="003B0016">
      <w:pPr>
        <w:pStyle w:val="CommentText"/>
      </w:pPr>
      <w:r>
        <w:rPr>
          <w:rStyle w:val="CommentReference"/>
        </w:rPr>
        <w:annotationRef/>
      </w:r>
      <w:r>
        <w:t xml:space="preserve">[Suggestion] Move this to the section on </w:t>
      </w:r>
      <w:proofErr w:type="spellStart"/>
      <w:r>
        <w:t>ArgO</w:t>
      </w:r>
      <w:proofErr w:type="spellEnd"/>
      <w:r>
        <w:t xml:space="preserve"> (this includes footnote 14). We are not here comparing </w:t>
      </w:r>
      <w:proofErr w:type="spellStart"/>
      <w:r>
        <w:t>ArgO</w:t>
      </w:r>
      <w:proofErr w:type="spellEnd"/>
      <w:r>
        <w:t xml:space="preserve"> to the literature. We are comparing the literature to the independently plausible conditions of adequacy defended above. </w:t>
      </w:r>
    </w:p>
    <w:p w14:paraId="6F9711AB" w14:textId="77777777" w:rsidR="003B0016" w:rsidRDefault="003B0016">
      <w:pPr>
        <w:pStyle w:val="CommentText"/>
      </w:pPr>
    </w:p>
    <w:p w14:paraId="04CEE026" w14:textId="2CEF5A65" w:rsidR="003B0016" w:rsidRDefault="003B0016">
      <w:pPr>
        <w:pStyle w:val="CommentText"/>
      </w:pPr>
      <w:r>
        <w:t xml:space="preserve">Just rephrase the failure of LKIF as a failure of, say, condition [2]. </w:t>
      </w:r>
    </w:p>
  </w:comment>
  <w:comment w:id="129" w:author="John Beverley" w:date="2017-09-10T11:54:00Z" w:initials="JB">
    <w:p w14:paraId="0AE0D8AB" w14:textId="4FE53290" w:rsidR="003B0016" w:rsidRDefault="003B0016">
      <w:pPr>
        <w:pStyle w:val="CommentText"/>
      </w:pPr>
      <w:r>
        <w:rPr>
          <w:rStyle w:val="CommentReference"/>
        </w:rPr>
        <w:annotationRef/>
      </w:r>
      <w:r>
        <w:t xml:space="preserve">[Suggestion] Remove any reference of </w:t>
      </w:r>
      <w:proofErr w:type="spellStart"/>
      <w:r>
        <w:t>ArgO</w:t>
      </w:r>
      <w:proofErr w:type="spellEnd"/>
      <w:r>
        <w:t xml:space="preserve"> to the next section, where we introduce the ontology proper. Peppering bits of </w:t>
      </w:r>
      <w:proofErr w:type="spellStart"/>
      <w:r>
        <w:t>ArgO</w:t>
      </w:r>
      <w:proofErr w:type="spellEnd"/>
      <w:r>
        <w:t xml:space="preserve"> into the above discussion is confusing. </w:t>
      </w:r>
    </w:p>
  </w:comment>
  <w:comment w:id="130" w:author="John Beverley" w:date="2017-09-10T11:57:00Z" w:initials="JB">
    <w:p w14:paraId="26D1B12E" w14:textId="490BDC79" w:rsidR="003B0016" w:rsidRDefault="003B0016">
      <w:pPr>
        <w:pStyle w:val="CommentText"/>
      </w:pPr>
      <w:r>
        <w:rPr>
          <w:rStyle w:val="CommentReference"/>
        </w:rPr>
        <w:annotationRef/>
      </w:r>
      <w:r>
        <w:t xml:space="preserve">[Suggestion] I think this section should remain focused on </w:t>
      </w:r>
      <w:proofErr w:type="spellStart"/>
      <w:r>
        <w:t>ArgO</w:t>
      </w:r>
      <w:proofErr w:type="spellEnd"/>
      <w:r>
        <w:t xml:space="preserve">. So, I suggest dropping the discussion of propositions, the question of authorship (but perhaps we should include this later in the paper when wrapping up), imperatives and interrogatives (I suggest we discuss these earlier in the paper as they are better placed motivating constraints), discussion of the literature (i.e. LKIF) unless as a footnote. I also suggest moving the axioms to their own sub-section as they currently break up the flow of the presentation of </w:t>
      </w:r>
      <w:proofErr w:type="spellStart"/>
      <w:r>
        <w:t>ArgO</w:t>
      </w:r>
      <w:proofErr w:type="spellEnd"/>
      <w:r>
        <w:t xml:space="preserve">. The axioms don’t add anything to the ontology, they’re the result of the presentation.  </w:t>
      </w:r>
    </w:p>
  </w:comment>
  <w:comment w:id="131" w:author="John Beverley" w:date="2017-09-10T12:10:00Z" w:initials="JB">
    <w:p w14:paraId="7E5761A1" w14:textId="0C528E9E" w:rsidR="003B0016" w:rsidRDefault="003B0016">
      <w:pPr>
        <w:pStyle w:val="CommentText"/>
      </w:pPr>
      <w:r>
        <w:rPr>
          <w:rStyle w:val="CommentReference"/>
        </w:rPr>
        <w:annotationRef/>
      </w:r>
      <w:r>
        <w:t xml:space="preserve">Though presented as such, this is not a detour from </w:t>
      </w:r>
      <w:proofErr w:type="spellStart"/>
      <w:r>
        <w:t>ArgO</w:t>
      </w:r>
      <w:proofErr w:type="spellEnd"/>
      <w:r>
        <w:t xml:space="preserve">. The contrast is to avoid reader confusion (bearer vs carrier vs content) while also illustrating our connections with BFO and IAO. </w:t>
      </w:r>
    </w:p>
  </w:comment>
  <w:comment w:id="132" w:author="John Beverley" w:date="2017-09-10T12:21:00Z" w:initials="JB">
    <w:p w14:paraId="7B9EA478" w14:textId="0E0C421F" w:rsidR="006779FD" w:rsidRDefault="006779FD">
      <w:pPr>
        <w:pStyle w:val="CommentText"/>
      </w:pPr>
      <w:r>
        <w:rPr>
          <w:rStyle w:val="CommentReference"/>
        </w:rPr>
        <w:annotationRef/>
      </w:r>
      <w:r>
        <w:t xml:space="preserve">I’m not entirely happy with how this is worded, but I think the content is worth keeping. There was an initially plausible idea that didn’t work, we tried another way which captured some of the motivating intuition of the original idea. That makes us sound clever, or at least, acutely aware of our motivations. </w:t>
      </w:r>
    </w:p>
  </w:comment>
  <w:comment w:id="133" w:author="John Beverley" w:date="2017-09-10T12:27:00Z" w:initials="JB">
    <w:p w14:paraId="133E2C35" w14:textId="469304A1" w:rsidR="009C3590" w:rsidRDefault="009C3590">
      <w:pPr>
        <w:pStyle w:val="CommentText"/>
      </w:pPr>
      <w:r>
        <w:rPr>
          <w:rStyle w:val="CommentReference"/>
        </w:rPr>
        <w:annotationRef/>
      </w:r>
      <w:r>
        <w:t xml:space="preserve">I don’t like putting “SUPPOSE” in like this, but it gets the idea across. Suggestions, please. </w:t>
      </w:r>
    </w:p>
  </w:comment>
  <w:comment w:id="134" w:author="John Beverley" w:date="2017-09-10T13:00:00Z" w:initials="JB">
    <w:p w14:paraId="18F1107A" w14:textId="7A70710E" w:rsidR="00556CF3" w:rsidRPr="00556CF3" w:rsidRDefault="00556CF3">
      <w:pPr>
        <w:pStyle w:val="CommentText"/>
      </w:pPr>
      <w:r>
        <w:rPr>
          <w:rStyle w:val="CommentReference"/>
        </w:rPr>
        <w:annotationRef/>
      </w:r>
      <w:r>
        <w:t xml:space="preserve">Add paragraph explicating the parallel between the continuant and </w:t>
      </w:r>
      <w:proofErr w:type="spellStart"/>
      <w:r>
        <w:t>occurrent</w:t>
      </w:r>
      <w:proofErr w:type="spellEnd"/>
      <w:r>
        <w:t xml:space="preserve"> sides of </w:t>
      </w:r>
      <w:proofErr w:type="spellStart"/>
      <w:r>
        <w:t>ArgO</w:t>
      </w:r>
      <w:proofErr w:type="spellEnd"/>
      <w:r>
        <w:t xml:space="preserve">, following the diagrams below, and adding brief discussion of the </w:t>
      </w:r>
      <w:r>
        <w:rPr>
          <w:i/>
        </w:rPr>
        <w:t xml:space="preserve">tokenized </w:t>
      </w:r>
      <w:r>
        <w:t xml:space="preserve">relation. </w:t>
      </w:r>
    </w:p>
  </w:comment>
  <w:comment w:id="135" w:author="John Beverley" w:date="2017-09-10T13:03:00Z" w:initials="JB">
    <w:p w14:paraId="1E073CD1" w14:textId="197ECFCC" w:rsidR="00556CF3" w:rsidRDefault="00556CF3">
      <w:pPr>
        <w:pStyle w:val="CommentText"/>
      </w:pPr>
      <w:r>
        <w:rPr>
          <w:rStyle w:val="CommentReference"/>
        </w:rPr>
        <w:annotationRef/>
      </w:r>
      <w:r>
        <w:t xml:space="preserve">Add better discussion of how </w:t>
      </w:r>
      <w:proofErr w:type="spellStart"/>
      <w:r>
        <w:t>ArgO</w:t>
      </w:r>
      <w:proofErr w:type="spellEnd"/>
      <w:r>
        <w:t xml:space="preserve"> meets the constraints from the introduction. Emphasize [4] and [5] are plausibly met, but we will meet them in more detail by providing extensions below. </w:t>
      </w:r>
    </w:p>
  </w:comment>
  <w:comment w:id="136" w:author="John Beverley" w:date="2017-09-10T13:46:00Z" w:initials="JB">
    <w:p w14:paraId="50EE22EA" w14:textId="15BE1530" w:rsidR="009C39E2" w:rsidRDefault="009C39E2">
      <w:pPr>
        <w:pStyle w:val="CommentText"/>
      </w:pPr>
      <w:r>
        <w:rPr>
          <w:rStyle w:val="CommentReference"/>
        </w:rPr>
        <w:annotationRef/>
      </w:r>
      <w:r>
        <w:t xml:space="preserve">Full axiom set on </w:t>
      </w:r>
      <w:proofErr w:type="spellStart"/>
      <w:r>
        <w:t>github</w:t>
      </w:r>
      <w:proofErr w:type="spellEnd"/>
      <w:r>
        <w:t xml:space="preserve">. The set is consistent (proven with mace4). I’m still playing with stronger axioms but what’s there should suffice for our purposes. </w:t>
      </w:r>
    </w:p>
  </w:comment>
  <w:comment w:id="138" w:author="John Beverley" w:date="2017-09-10T13:52:00Z" w:initials="JB">
    <w:p w14:paraId="2A297A5C" w14:textId="017A0C23" w:rsidR="00856733" w:rsidRDefault="00856733">
      <w:pPr>
        <w:pStyle w:val="CommentText"/>
      </w:pPr>
      <w:r>
        <w:rPr>
          <w:rStyle w:val="CommentReference"/>
        </w:rPr>
        <w:annotationRef/>
      </w:r>
      <w:r>
        <w:t xml:space="preserve">I intend to provide axiomatizations of these extensions, but I’ve not yet had the time. With that said, axioms for these extensions is icing on the cake. I think the discussions below are adequate without having accompanying axioms. In other words, I think it would be okay to not </w:t>
      </w:r>
      <w:proofErr w:type="spellStart"/>
      <w:r>
        <w:t>axiomatize</w:t>
      </w:r>
      <w:proofErr w:type="spellEnd"/>
      <w:r>
        <w:t xml:space="preserve"> these extensions atm. </w:t>
      </w:r>
    </w:p>
  </w:comment>
  <w:comment w:id="139" w:author="John Beverley" w:date="2017-09-10T13:52:00Z" w:initials="JB">
    <w:p w14:paraId="291ED1B6" w14:textId="5CB51668" w:rsidR="00856733" w:rsidRDefault="00856733">
      <w:pPr>
        <w:pStyle w:val="CommentText"/>
      </w:pPr>
      <w:r>
        <w:rPr>
          <w:rStyle w:val="CommentReference"/>
        </w:rPr>
        <w:annotationRef/>
      </w:r>
      <w:r>
        <w:t xml:space="preserve">I’ve not finished this section, comments are welcome. I think the idea is correct, but I’ve not formalized it yet to make sure the it’s coherent.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0B9D48" w15:done="0"/>
  <w15:commentEx w15:paraId="31961A9E" w15:done="0"/>
  <w15:commentEx w15:paraId="1FEDA947" w15:done="0"/>
  <w15:commentEx w15:paraId="508B89C4" w15:done="0"/>
  <w15:commentEx w15:paraId="77C99CFA" w15:done="0"/>
  <w15:commentEx w15:paraId="0E208E7F" w15:done="0"/>
  <w15:commentEx w15:paraId="4FF9DD0C" w15:done="0"/>
  <w15:commentEx w15:paraId="20E838EE" w15:done="0"/>
  <w15:commentEx w15:paraId="78D70AA4" w15:done="0"/>
  <w15:commentEx w15:paraId="2AB2C2B6" w15:done="0"/>
  <w15:commentEx w15:paraId="4CA18C7F" w15:done="0"/>
  <w15:commentEx w15:paraId="04CEE026" w15:done="0"/>
  <w15:commentEx w15:paraId="0AE0D8AB" w15:done="0"/>
  <w15:commentEx w15:paraId="26D1B12E" w15:done="0"/>
  <w15:commentEx w15:paraId="7E5761A1" w15:done="0"/>
  <w15:commentEx w15:paraId="7B9EA478" w15:done="0"/>
  <w15:commentEx w15:paraId="133E2C35" w15:done="0"/>
  <w15:commentEx w15:paraId="18F1107A" w15:done="0"/>
  <w15:commentEx w15:paraId="1E073CD1" w15:done="0"/>
  <w15:commentEx w15:paraId="50EE22EA" w15:done="0"/>
  <w15:commentEx w15:paraId="2A297A5C" w15:done="0"/>
  <w15:commentEx w15:paraId="291ED1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764DE" w14:textId="77777777" w:rsidR="009A48FA" w:rsidRDefault="009A48FA" w:rsidP="007176D1">
      <w:pPr>
        <w:spacing w:after="0" w:line="240" w:lineRule="auto"/>
      </w:pPr>
      <w:r>
        <w:separator/>
      </w:r>
    </w:p>
  </w:endnote>
  <w:endnote w:type="continuationSeparator" w:id="0">
    <w:p w14:paraId="5DB6AF86" w14:textId="77777777" w:rsidR="009A48FA" w:rsidRDefault="009A48FA" w:rsidP="00717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FE1A9" w14:textId="77777777" w:rsidR="009A48FA" w:rsidRDefault="009A48FA" w:rsidP="007176D1">
      <w:pPr>
        <w:spacing w:after="0" w:line="240" w:lineRule="auto"/>
      </w:pPr>
      <w:r>
        <w:separator/>
      </w:r>
    </w:p>
  </w:footnote>
  <w:footnote w:type="continuationSeparator" w:id="0">
    <w:p w14:paraId="65997559" w14:textId="77777777" w:rsidR="009A48FA" w:rsidRDefault="009A48FA" w:rsidP="007176D1">
      <w:pPr>
        <w:spacing w:after="0" w:line="240" w:lineRule="auto"/>
      </w:pPr>
      <w:r>
        <w:continuationSeparator/>
      </w:r>
    </w:p>
  </w:footnote>
  <w:footnote w:id="1">
    <w:p w14:paraId="0EED45FC" w14:textId="2C3CA630"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Corresponding authors: J. Neil </w:t>
      </w:r>
      <w:proofErr w:type="spellStart"/>
      <w:r w:rsidRPr="00B84C69">
        <w:rPr>
          <w:rFonts w:ascii="Times New Roman" w:eastAsia="Times New Roman" w:hAnsi="Times New Roman" w:cs="Times New Roman"/>
          <w:sz w:val="20"/>
          <w:szCs w:val="20"/>
        </w:rPr>
        <w:t>Otte</w:t>
      </w:r>
      <w:proofErr w:type="spellEnd"/>
      <w:r w:rsidRPr="00B84C69">
        <w:rPr>
          <w:rFonts w:ascii="Times New Roman" w:eastAsia="Times New Roman" w:hAnsi="Times New Roman" w:cs="Times New Roman"/>
          <w:sz w:val="20"/>
          <w:szCs w:val="20"/>
        </w:rPr>
        <w:t>, jeffotte@buffalo.edu and John Beve</w:t>
      </w:r>
      <w:r>
        <w:rPr>
          <w:rFonts w:ascii="Times New Roman" w:eastAsia="Times New Roman" w:hAnsi="Times New Roman" w:cs="Times New Roman"/>
          <w:sz w:val="20"/>
          <w:szCs w:val="20"/>
        </w:rPr>
        <w:t xml:space="preserve">rley, </w:t>
      </w:r>
      <w:r w:rsidRPr="00B84C69">
        <w:rPr>
          <w:rFonts w:ascii="Times New Roman" w:eastAsia="Times New Roman" w:hAnsi="Times New Roman" w:cs="Times New Roman"/>
          <w:sz w:val="20"/>
          <w:szCs w:val="20"/>
        </w:rPr>
        <w:t>johnbeverley2021@u.northwestern.edu</w:t>
      </w:r>
    </w:p>
  </w:footnote>
  <w:footnote w:id="2">
    <w:p w14:paraId="3FA27BE2" w14:textId="2DC0389C"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Author affiliations: </w:t>
      </w:r>
      <w:r w:rsidRPr="00B84C69">
        <w:rPr>
          <w:rFonts w:ascii="Times New Roman" w:eastAsia="Times New Roman" w:hAnsi="Times New Roman" w:cs="Times New Roman"/>
          <w:i/>
          <w:sz w:val="20"/>
          <w:szCs w:val="20"/>
        </w:rPr>
        <w:t>a</w:t>
      </w:r>
      <w:r w:rsidRPr="00B84C69">
        <w:rPr>
          <w:rFonts w:ascii="Times New Roman" w:eastAsia="Times New Roman" w:hAnsi="Times New Roman" w:cs="Times New Roman"/>
          <w:sz w:val="20"/>
          <w:szCs w:val="20"/>
        </w:rPr>
        <w:t xml:space="preserve">, University at Buffalo, SUNY; </w:t>
      </w:r>
      <w:r w:rsidRPr="00B84C69">
        <w:rPr>
          <w:rFonts w:ascii="Times New Roman" w:eastAsia="Times New Roman" w:hAnsi="Times New Roman" w:cs="Times New Roman"/>
          <w:i/>
          <w:sz w:val="20"/>
          <w:szCs w:val="20"/>
        </w:rPr>
        <w:t>b</w:t>
      </w:r>
      <w:r w:rsidRPr="00B84C69">
        <w:rPr>
          <w:rFonts w:ascii="Times New Roman" w:eastAsia="Times New Roman" w:hAnsi="Times New Roman" w:cs="Times New Roman"/>
          <w:sz w:val="20"/>
          <w:szCs w:val="20"/>
        </w:rPr>
        <w:t xml:space="preserve">, Northwestern University; </w:t>
      </w:r>
      <w:r w:rsidRPr="00B84C69">
        <w:rPr>
          <w:rFonts w:ascii="Times New Roman" w:eastAsia="Times New Roman" w:hAnsi="Times New Roman" w:cs="Times New Roman"/>
          <w:i/>
          <w:sz w:val="20"/>
          <w:szCs w:val="20"/>
        </w:rPr>
        <w:t>c</w:t>
      </w:r>
      <w:r w:rsidRPr="00B84C69">
        <w:rPr>
          <w:rFonts w:ascii="Times New Roman" w:eastAsia="Times New Roman" w:hAnsi="Times New Roman" w:cs="Times New Roman"/>
          <w:sz w:val="20"/>
          <w:szCs w:val="20"/>
        </w:rPr>
        <w:t xml:space="preserve">, </w:t>
      </w:r>
      <w:proofErr w:type="spellStart"/>
      <w:r w:rsidRPr="00B84C69">
        <w:rPr>
          <w:rFonts w:ascii="Times New Roman" w:eastAsia="Times New Roman" w:hAnsi="Times New Roman" w:cs="Times New Roman"/>
          <w:sz w:val="20"/>
          <w:szCs w:val="20"/>
        </w:rPr>
        <w:t>Collège</w:t>
      </w:r>
      <w:proofErr w:type="spellEnd"/>
      <w:r w:rsidRPr="00B84C69">
        <w:rPr>
          <w:rFonts w:ascii="Times New Roman" w:eastAsia="Times New Roman" w:hAnsi="Times New Roman" w:cs="Times New Roman"/>
          <w:sz w:val="20"/>
          <w:szCs w:val="20"/>
        </w:rPr>
        <w:t xml:space="preserve"> de France</w:t>
      </w:r>
    </w:p>
  </w:footnote>
  <w:footnote w:id="3">
    <w:p w14:paraId="577774CD" w14:textId="77777777"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 Adapted from a statement of the Office of the Press Secretary of the United States (2002).</w:t>
      </w:r>
    </w:p>
  </w:footnote>
  <w:footnote w:id="4">
    <w:p w14:paraId="1CC8C54D" w14:textId="77777777" w:rsidR="003B0016" w:rsidRPr="00B84C69" w:rsidRDefault="003B0016" w:rsidP="00B84C69">
      <w:pPr>
        <w:spacing w:after="0" w:line="240" w:lineRule="auto"/>
        <w:rPr>
          <w:rFonts w:ascii="Times New Roman" w:eastAsia="Times New Roman" w:hAnsi="Times New Roman" w:cs="Times New Roman"/>
          <w:sz w:val="20"/>
          <w:szCs w:val="20"/>
          <w:lang w:val="fr-FR"/>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lang w:val="fr-FR"/>
        </w:rPr>
        <w:t xml:space="preserve"> </w:t>
      </w:r>
      <w:proofErr w:type="spellStart"/>
      <w:r w:rsidRPr="00B84C69">
        <w:rPr>
          <w:rFonts w:ascii="Times New Roman" w:eastAsia="Times New Roman" w:hAnsi="Times New Roman" w:cs="Times New Roman"/>
          <w:sz w:val="20"/>
          <w:szCs w:val="20"/>
          <w:lang w:val="fr-FR"/>
        </w:rPr>
        <w:t>Rapanta</w:t>
      </w:r>
      <w:proofErr w:type="spellEnd"/>
      <w:r w:rsidRPr="00B84C69">
        <w:rPr>
          <w:rFonts w:ascii="Times New Roman" w:eastAsia="Times New Roman" w:hAnsi="Times New Roman" w:cs="Times New Roman"/>
          <w:sz w:val="20"/>
          <w:szCs w:val="20"/>
          <w:lang w:val="fr-FR"/>
        </w:rPr>
        <w:t xml:space="preserve"> et al. (2016)</w:t>
      </w:r>
    </w:p>
  </w:footnote>
  <w:footnote w:id="5">
    <w:p w14:paraId="5D45D2DE" w14:textId="77777777"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lang w:val="fr-FR"/>
        </w:rPr>
        <w:t xml:space="preserve"> </w:t>
      </w:r>
      <w:proofErr w:type="spellStart"/>
      <w:r w:rsidRPr="00B84C69">
        <w:rPr>
          <w:rFonts w:ascii="Times New Roman" w:eastAsia="Times New Roman" w:hAnsi="Times New Roman" w:cs="Times New Roman"/>
          <w:sz w:val="20"/>
          <w:szCs w:val="20"/>
          <w:lang w:val="fr-FR"/>
        </w:rPr>
        <w:t>McCullough</w:t>
      </w:r>
      <w:proofErr w:type="spellEnd"/>
      <w:r w:rsidRPr="00B84C69">
        <w:rPr>
          <w:rFonts w:ascii="Times New Roman" w:eastAsia="Times New Roman" w:hAnsi="Times New Roman" w:cs="Times New Roman"/>
          <w:sz w:val="20"/>
          <w:szCs w:val="20"/>
          <w:lang w:val="fr-FR"/>
        </w:rPr>
        <w:t xml:space="preserve"> et al. </w:t>
      </w:r>
      <w:r w:rsidRPr="00B84C69">
        <w:rPr>
          <w:rFonts w:ascii="Times New Roman" w:eastAsia="Times New Roman" w:hAnsi="Times New Roman" w:cs="Times New Roman"/>
          <w:sz w:val="20"/>
          <w:szCs w:val="20"/>
        </w:rPr>
        <w:t>(2004)</w:t>
      </w:r>
    </w:p>
  </w:footnote>
  <w:footnote w:id="6">
    <w:p w14:paraId="5AB77BD1" w14:textId="77777777"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 Arp et al. (2015), p. 181</w:t>
      </w:r>
    </w:p>
  </w:footnote>
  <w:footnote w:id="7">
    <w:p w14:paraId="4C15F3B7" w14:textId="77777777"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 Many ontology reasoners (Fact++, Hermit) are based in a decidable fragment of first-order logic. In particular, of this family of so-called description logics, these reasoners employ SROIQ, an expressive fragment of first-order logic restricted to classes and binary relations, the latter having further sub-relation restrictions. SROIQ is the foundation of the widely-used web ontology language OWL2, found in Protégé.</w:t>
      </w:r>
    </w:p>
  </w:footnote>
  <w:footnote w:id="8">
    <w:p w14:paraId="013397D0" w14:textId="77777777"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 See Smith (2012), </w:t>
      </w:r>
      <w:proofErr w:type="spellStart"/>
      <w:r w:rsidRPr="00B84C69">
        <w:rPr>
          <w:rFonts w:ascii="Times New Roman" w:eastAsia="Times New Roman" w:hAnsi="Times New Roman" w:cs="Times New Roman"/>
          <w:sz w:val="20"/>
          <w:szCs w:val="20"/>
        </w:rPr>
        <w:t>Menzel</w:t>
      </w:r>
      <w:proofErr w:type="spellEnd"/>
      <w:r w:rsidRPr="00B84C69">
        <w:rPr>
          <w:rFonts w:ascii="Times New Roman" w:eastAsia="Times New Roman" w:hAnsi="Times New Roman" w:cs="Times New Roman"/>
          <w:sz w:val="20"/>
          <w:szCs w:val="20"/>
        </w:rPr>
        <w:t xml:space="preserve">, (2011), and </w:t>
      </w:r>
      <w:proofErr w:type="spellStart"/>
      <w:r w:rsidRPr="00B84C69">
        <w:rPr>
          <w:rFonts w:ascii="Times New Roman" w:eastAsia="Times New Roman" w:hAnsi="Times New Roman" w:cs="Times New Roman"/>
          <w:sz w:val="20"/>
          <w:szCs w:val="20"/>
        </w:rPr>
        <w:t>Gruninger</w:t>
      </w:r>
      <w:proofErr w:type="spellEnd"/>
      <w:r w:rsidRPr="00B84C69">
        <w:rPr>
          <w:rFonts w:ascii="Times New Roman" w:eastAsia="Times New Roman" w:hAnsi="Times New Roman" w:cs="Times New Roman"/>
          <w:sz w:val="20"/>
          <w:szCs w:val="20"/>
        </w:rPr>
        <w:t xml:space="preserve"> et al. (2014).</w:t>
      </w:r>
    </w:p>
  </w:footnote>
  <w:footnote w:id="9">
    <w:p w14:paraId="5C9CA7A2" w14:textId="59B84AF5" w:rsidR="003B0016" w:rsidRPr="00404262" w:rsidRDefault="003B0016" w:rsidP="00404262">
      <w:pPr>
        <w:pStyle w:val="FootnoteText"/>
        <w:rPr>
          <w:ins w:id="50" w:author="John Beverley" w:date="2017-09-10T11:33:00Z"/>
        </w:rPr>
      </w:pPr>
      <w:ins w:id="51" w:author="John Beverley" w:date="2017-09-10T11:33:00Z">
        <w:r w:rsidRPr="00404262">
          <w:rPr>
            <w:rStyle w:val="FootnoteReference"/>
          </w:rPr>
          <w:footnoteRef/>
        </w:r>
        <w:r w:rsidRPr="00404262">
          <w:t xml:space="preserve"> See (Parsons, </w:t>
        </w:r>
      </w:ins>
      <w:ins w:id="52" w:author="John Beverley" w:date="2017-09-10T11:38:00Z">
        <w:r>
          <w:t>2013</w:t>
        </w:r>
      </w:ins>
      <w:ins w:id="53" w:author="John Beverley" w:date="2017-09-10T11:33:00Z">
        <w:r w:rsidRPr="00404262">
          <w:t xml:space="preserve">), (Clark-Younger, </w:t>
        </w:r>
      </w:ins>
      <w:ins w:id="54" w:author="John Beverley" w:date="2017-09-10T11:38:00Z">
        <w:r>
          <w:t>2014</w:t>
        </w:r>
      </w:ins>
      <w:ins w:id="55" w:author="John Beverley" w:date="2017-09-10T11:33:00Z">
        <w:r w:rsidRPr="00404262">
          <w:t xml:space="preserve">). </w:t>
        </w:r>
      </w:ins>
    </w:p>
  </w:footnote>
  <w:footnote w:id="10">
    <w:p w14:paraId="3353C25B" w14:textId="77777777"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 Arp et al. (2015)</w:t>
      </w:r>
    </w:p>
  </w:footnote>
  <w:footnote w:id="11">
    <w:p w14:paraId="2F53F4F4" w14:textId="77777777"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 </w:t>
      </w:r>
      <w:proofErr w:type="spellStart"/>
      <w:r w:rsidRPr="00B84C69">
        <w:rPr>
          <w:rFonts w:ascii="Times New Roman" w:eastAsia="Times New Roman" w:hAnsi="Times New Roman" w:cs="Times New Roman"/>
          <w:sz w:val="20"/>
          <w:szCs w:val="20"/>
        </w:rPr>
        <w:t>Breuker</w:t>
      </w:r>
      <w:proofErr w:type="spellEnd"/>
      <w:r w:rsidRPr="00B84C69">
        <w:rPr>
          <w:rFonts w:ascii="Times New Roman" w:eastAsia="Times New Roman" w:hAnsi="Times New Roman" w:cs="Times New Roman"/>
          <w:sz w:val="20"/>
          <w:szCs w:val="20"/>
        </w:rPr>
        <w:t xml:space="preserve"> et al. (2006), p. 50</w:t>
      </w:r>
    </w:p>
  </w:footnote>
  <w:footnote w:id="12">
    <w:p w14:paraId="42E8F617" w14:textId="77777777" w:rsidR="003B0016" w:rsidRPr="00B84C69" w:rsidRDefault="003B0016" w:rsidP="00B84C69">
      <w:pPr>
        <w:spacing w:after="0" w:line="240" w:lineRule="auto"/>
        <w:rPr>
          <w:rFonts w:ascii="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 Kennedy (1991), p. 75.</w:t>
      </w:r>
    </w:p>
  </w:footnote>
  <w:footnote w:id="13">
    <w:p w14:paraId="7E35B073" w14:textId="77777777" w:rsidR="003B0016" w:rsidRPr="00B84C69" w:rsidRDefault="003B0016" w:rsidP="00B84C69">
      <w:pPr>
        <w:spacing w:after="0" w:line="240" w:lineRule="auto"/>
        <w:jc w:val="both"/>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 Cf. </w:t>
      </w:r>
      <w:proofErr w:type="spellStart"/>
      <w:r w:rsidRPr="00B84C69">
        <w:rPr>
          <w:rFonts w:ascii="Times New Roman" w:eastAsia="Times New Roman" w:hAnsi="Times New Roman" w:cs="Times New Roman"/>
          <w:sz w:val="20"/>
          <w:szCs w:val="20"/>
        </w:rPr>
        <w:t>Baronett</w:t>
      </w:r>
      <w:proofErr w:type="spellEnd"/>
      <w:r w:rsidRPr="00B84C69">
        <w:rPr>
          <w:rFonts w:ascii="Times New Roman" w:eastAsia="Times New Roman" w:hAnsi="Times New Roman" w:cs="Times New Roman"/>
          <w:sz w:val="20"/>
          <w:szCs w:val="20"/>
        </w:rPr>
        <w:t xml:space="preserve">, </w:t>
      </w:r>
      <w:r w:rsidRPr="00B84C69">
        <w:rPr>
          <w:rFonts w:ascii="Times New Roman" w:eastAsia="Times New Roman" w:hAnsi="Times New Roman" w:cs="Times New Roman"/>
          <w:i/>
          <w:iCs/>
          <w:sz w:val="20"/>
          <w:szCs w:val="20"/>
        </w:rPr>
        <w:t>Logic,</w:t>
      </w:r>
      <w:r w:rsidRPr="00B84C69">
        <w:rPr>
          <w:rFonts w:ascii="Times New Roman" w:eastAsia="Times New Roman" w:hAnsi="Times New Roman" w:cs="Times New Roman"/>
          <w:sz w:val="20"/>
          <w:szCs w:val="20"/>
        </w:rPr>
        <w:t xml:space="preserve"> Second Edition, Oxford University Press (2012), chapter 11: “legal arguments contain at least one premise and can be appreciated and understood when you are able to grasp the underlying logic.” </w:t>
      </w:r>
    </w:p>
  </w:footnote>
  <w:footnote w:id="14">
    <w:p w14:paraId="6CBF1712" w14:textId="77777777"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 We introduce the term ‘collection’ as an alternative to ‘aggregate’. Whereas in BFO 2.0, any class of continuant may be a part of an aggregate, we avoid treating arguments as aggregates of sentence contents since, aggregates must be </w:t>
      </w:r>
      <w:proofErr w:type="spellStart"/>
      <w:r w:rsidRPr="00B84C69">
        <w:rPr>
          <w:rFonts w:ascii="Times New Roman" w:eastAsia="Times New Roman" w:hAnsi="Times New Roman" w:cs="Times New Roman"/>
          <w:sz w:val="20"/>
          <w:szCs w:val="20"/>
        </w:rPr>
        <w:t>mereologically</w:t>
      </w:r>
      <w:proofErr w:type="spellEnd"/>
      <w:r w:rsidRPr="00B84C69">
        <w:rPr>
          <w:rFonts w:ascii="Times New Roman" w:eastAsia="Times New Roman" w:hAnsi="Times New Roman" w:cs="Times New Roman"/>
          <w:sz w:val="20"/>
          <w:szCs w:val="20"/>
        </w:rPr>
        <w:t xml:space="preserve"> disjoint, and clearly a given argument may contain an identical sentence content in distinct positions of an ordering. For example, the argument: “(1) </w:t>
      </w:r>
      <w:r w:rsidRPr="00B84C69">
        <w:rPr>
          <w:rFonts w:ascii="Times New Roman" w:eastAsia="Times New Roman" w:hAnsi="Times New Roman" w:cs="Times New Roman"/>
          <w:i/>
          <w:sz w:val="20"/>
          <w:szCs w:val="20"/>
        </w:rPr>
        <w:t>Moles are happy</w:t>
      </w:r>
      <w:r w:rsidRPr="00B84C69">
        <w:rPr>
          <w:rFonts w:ascii="Times New Roman" w:eastAsia="Times New Roman" w:hAnsi="Times New Roman" w:cs="Times New Roman"/>
          <w:sz w:val="20"/>
          <w:szCs w:val="20"/>
        </w:rPr>
        <w:t xml:space="preserve">; (2) Hence, </w:t>
      </w:r>
      <w:r w:rsidRPr="00B84C69">
        <w:rPr>
          <w:rFonts w:ascii="Times New Roman" w:eastAsia="Times New Roman" w:hAnsi="Times New Roman" w:cs="Times New Roman"/>
          <w:i/>
          <w:sz w:val="20"/>
          <w:szCs w:val="20"/>
        </w:rPr>
        <w:t>moles are happy</w:t>
      </w:r>
      <w:r w:rsidRPr="00B84C69">
        <w:rPr>
          <w:rFonts w:ascii="Times New Roman" w:eastAsia="Times New Roman" w:hAnsi="Times New Roman" w:cs="Times New Roman"/>
          <w:sz w:val="20"/>
          <w:szCs w:val="20"/>
        </w:rPr>
        <w:t xml:space="preserve">” would not count as an aggregate of sentence contents, since the collection of (1) and (2) is not pairwise disjoint. Hence, we use the term ‘collection’, which does not require </w:t>
      </w:r>
      <w:proofErr w:type="spellStart"/>
      <w:r w:rsidRPr="00B84C69">
        <w:rPr>
          <w:rFonts w:ascii="Times New Roman" w:eastAsia="Times New Roman" w:hAnsi="Times New Roman" w:cs="Times New Roman"/>
          <w:sz w:val="20"/>
          <w:szCs w:val="20"/>
        </w:rPr>
        <w:t>mereological</w:t>
      </w:r>
      <w:proofErr w:type="spellEnd"/>
      <w:r w:rsidRPr="00B84C69">
        <w:rPr>
          <w:rFonts w:ascii="Times New Roman" w:eastAsia="Times New Roman" w:hAnsi="Times New Roman" w:cs="Times New Roman"/>
          <w:sz w:val="20"/>
          <w:szCs w:val="20"/>
        </w:rPr>
        <w:t xml:space="preserve"> disjointedness. Furthermore, we use the term ‘item’, as opposed to ‘member’ or ‘element’ as those terms are used in set theory, to further convey that arguments are not sets of sentence contents, as sets cannot contain the same member twice. </w:t>
      </w:r>
    </w:p>
  </w:footnote>
  <w:footnote w:id="15">
    <w:p w14:paraId="79E511EF" w14:textId="77777777"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 E.g., van </w:t>
      </w:r>
      <w:proofErr w:type="spellStart"/>
      <w:r w:rsidRPr="00B84C69">
        <w:rPr>
          <w:rFonts w:ascii="Times New Roman" w:eastAsia="Times New Roman" w:hAnsi="Times New Roman" w:cs="Times New Roman"/>
          <w:sz w:val="20"/>
          <w:szCs w:val="20"/>
        </w:rPr>
        <w:t>Eemeren</w:t>
      </w:r>
      <w:proofErr w:type="spellEnd"/>
      <w:r w:rsidRPr="00B84C69">
        <w:rPr>
          <w:rFonts w:ascii="Times New Roman" w:eastAsia="Times New Roman" w:hAnsi="Times New Roman" w:cs="Times New Roman"/>
          <w:sz w:val="20"/>
          <w:szCs w:val="20"/>
        </w:rPr>
        <w:t xml:space="preserve"> and </w:t>
      </w:r>
      <w:proofErr w:type="spellStart"/>
      <w:r w:rsidRPr="00B84C69">
        <w:rPr>
          <w:rFonts w:ascii="Times New Roman" w:eastAsia="Times New Roman" w:hAnsi="Times New Roman" w:cs="Times New Roman"/>
          <w:sz w:val="20"/>
          <w:szCs w:val="20"/>
        </w:rPr>
        <w:t>Grootendorst</w:t>
      </w:r>
      <w:proofErr w:type="spellEnd"/>
      <w:r w:rsidRPr="00B84C69">
        <w:rPr>
          <w:rFonts w:ascii="Times New Roman" w:eastAsia="Times New Roman" w:hAnsi="Times New Roman" w:cs="Times New Roman"/>
          <w:sz w:val="20"/>
          <w:szCs w:val="20"/>
        </w:rPr>
        <w:t xml:space="preserve"> (1992) have shown that argumentation schemes are useful in determining whether or not arguments are fallacious. </w:t>
      </w:r>
    </w:p>
  </w:footnote>
  <w:footnote w:id="16">
    <w:p w14:paraId="63EDFC87" w14:textId="77777777"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 The AIF ontology accomplishes this distinction, but only by distinguishing within the graph I-nodes that represent the claims of a domain of discourse from S-nodes, which represent patterns of reasoning. However, we find our approach preferable, since what unites the instances of I-nodes and S-nodes is that they are both information content entities—a subclass of generically dependent continuant in BFO. Thus, we allow them to be part a single taxonomical structure. </w:t>
      </w:r>
    </w:p>
  </w:footnote>
  <w:footnote w:id="17">
    <w:p w14:paraId="3BFDA6E0" w14:textId="77777777"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 Cf. the classification presented in Fang and </w:t>
      </w:r>
      <w:proofErr w:type="spellStart"/>
      <w:r w:rsidRPr="00B84C69">
        <w:rPr>
          <w:rFonts w:ascii="Times New Roman" w:eastAsia="Times New Roman" w:hAnsi="Times New Roman" w:cs="Times New Roman"/>
          <w:sz w:val="20"/>
          <w:szCs w:val="20"/>
        </w:rPr>
        <w:t>Hirst</w:t>
      </w:r>
      <w:proofErr w:type="spellEnd"/>
      <w:r w:rsidRPr="00B84C69">
        <w:rPr>
          <w:rFonts w:ascii="Times New Roman" w:eastAsia="Times New Roman" w:hAnsi="Times New Roman" w:cs="Times New Roman"/>
          <w:sz w:val="20"/>
          <w:szCs w:val="20"/>
        </w:rPr>
        <w:t xml:space="preserve"> (2011). </w:t>
      </w:r>
    </w:p>
  </w:footnote>
  <w:footnote w:id="18">
    <w:p w14:paraId="0CF7C56E" w14:textId="77777777"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 </w:t>
      </w:r>
      <w:proofErr w:type="spellStart"/>
      <w:r w:rsidRPr="00B84C69">
        <w:rPr>
          <w:rFonts w:ascii="Times New Roman" w:eastAsia="Times New Roman" w:hAnsi="Times New Roman" w:cs="Times New Roman"/>
          <w:sz w:val="20"/>
          <w:szCs w:val="20"/>
        </w:rPr>
        <w:t>Rahwan</w:t>
      </w:r>
      <w:proofErr w:type="spellEnd"/>
      <w:r w:rsidRPr="00B84C69">
        <w:rPr>
          <w:rFonts w:ascii="Times New Roman" w:eastAsia="Times New Roman" w:hAnsi="Times New Roman" w:cs="Times New Roman"/>
          <w:sz w:val="20"/>
          <w:szCs w:val="20"/>
        </w:rPr>
        <w:t xml:space="preserve">, I &amp; </w:t>
      </w:r>
      <w:proofErr w:type="spellStart"/>
      <w:r w:rsidRPr="00B84C69">
        <w:rPr>
          <w:rFonts w:ascii="Times New Roman" w:eastAsia="Times New Roman" w:hAnsi="Times New Roman" w:cs="Times New Roman"/>
          <w:sz w:val="20"/>
          <w:szCs w:val="20"/>
        </w:rPr>
        <w:t>Banihashemi</w:t>
      </w:r>
      <w:proofErr w:type="spellEnd"/>
      <w:r w:rsidRPr="00B84C69">
        <w:rPr>
          <w:rFonts w:ascii="Times New Roman" w:eastAsia="Times New Roman" w:hAnsi="Times New Roman" w:cs="Times New Roman"/>
          <w:sz w:val="20"/>
          <w:szCs w:val="20"/>
        </w:rPr>
        <w:t xml:space="preserve">, B. (2008) discusses the AIF and updates it in their </w:t>
      </w:r>
      <w:proofErr w:type="spellStart"/>
      <w:r w:rsidRPr="00B84C69">
        <w:rPr>
          <w:rFonts w:ascii="Times New Roman" w:eastAsia="Times New Roman" w:hAnsi="Times New Roman" w:cs="Times New Roman"/>
          <w:sz w:val="20"/>
          <w:szCs w:val="20"/>
        </w:rPr>
        <w:t>ArgDF</w:t>
      </w:r>
      <w:proofErr w:type="spellEnd"/>
      <w:r w:rsidRPr="00B84C69">
        <w:rPr>
          <w:rFonts w:ascii="Times New Roman" w:eastAsia="Times New Roman" w:hAnsi="Times New Roman" w:cs="Times New Roman"/>
          <w:sz w:val="20"/>
          <w:szCs w:val="20"/>
        </w:rPr>
        <w:t xml:space="preserve"> ontology, which employs OWL-DL to reason over argument networks. </w:t>
      </w:r>
    </w:p>
  </w:footnote>
  <w:footnote w:id="19">
    <w:p w14:paraId="185DCF93" w14:textId="77777777" w:rsidR="003B0016" w:rsidRPr="00B84C69" w:rsidRDefault="003B0016" w:rsidP="00B84C69">
      <w:pPr>
        <w:spacing w:after="0" w:line="240" w:lineRule="auto"/>
        <w:rPr>
          <w:rFonts w:ascii="Times New Roman" w:eastAsia="Times New Roman" w:hAnsi="Times New Roman" w:cs="Times New Roman"/>
          <w:sz w:val="20"/>
          <w:szCs w:val="20"/>
          <w:lang w:val="nb-NO"/>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lang w:val="nb-NO"/>
        </w:rPr>
        <w:t xml:space="preserve"> </w:t>
      </w:r>
      <w:r w:rsidRPr="00B84C69">
        <w:rPr>
          <w:rFonts w:ascii="Times New Roman" w:eastAsia="Times New Roman" w:hAnsi="Times New Roman" w:cs="Times New Roman"/>
          <w:sz w:val="20"/>
          <w:szCs w:val="20"/>
          <w:lang w:val="nb-NO"/>
        </w:rPr>
        <w:t>Breuker et al. (2006), p. 79</w:t>
      </w:r>
    </w:p>
  </w:footnote>
  <w:footnote w:id="20">
    <w:p w14:paraId="61F1003C" w14:textId="77777777" w:rsidR="003B0016" w:rsidRPr="00B84C69" w:rsidRDefault="003B0016" w:rsidP="00B84C69">
      <w:pPr>
        <w:spacing w:after="0" w:line="240" w:lineRule="auto"/>
        <w:rPr>
          <w:rFonts w:ascii="Times New Roman" w:eastAsia="Times New Roman" w:hAnsi="Times New Roman" w:cs="Times New Roman"/>
          <w:i/>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lang w:val="nb-NO"/>
        </w:rPr>
        <w:t xml:space="preserve"> </w:t>
      </w:r>
      <w:r w:rsidRPr="00B84C69">
        <w:rPr>
          <w:rFonts w:ascii="Times New Roman" w:eastAsia="Times New Roman" w:hAnsi="Times New Roman" w:cs="Times New Roman"/>
          <w:sz w:val="20"/>
          <w:szCs w:val="20"/>
          <w:lang w:val="nb-NO"/>
        </w:rPr>
        <w:t xml:space="preserve">Swift, </w:t>
      </w:r>
      <w:r w:rsidRPr="00B84C69">
        <w:rPr>
          <w:rFonts w:ascii="Times New Roman" w:eastAsia="Times New Roman" w:hAnsi="Times New Roman" w:cs="Times New Roman"/>
          <w:sz w:val="20"/>
          <w:szCs w:val="20"/>
          <w:lang w:val="nb-NO"/>
        </w:rPr>
        <w:t xml:space="preserve">Jonathan. </w:t>
      </w:r>
      <w:r w:rsidRPr="00B84C69">
        <w:rPr>
          <w:rFonts w:ascii="Times New Roman" w:eastAsia="Times New Roman" w:hAnsi="Times New Roman" w:cs="Times New Roman"/>
          <w:i/>
          <w:color w:val="222222"/>
          <w:sz w:val="20"/>
          <w:szCs w:val="20"/>
        </w:rPr>
        <w:t xml:space="preserve">A Modest Proposal For preventing the Children of Poor People From being a Burthen to Their Parents or Country, and For making them Beneficial to the </w:t>
      </w:r>
      <w:proofErr w:type="spellStart"/>
      <w:r w:rsidRPr="00B84C69">
        <w:rPr>
          <w:rFonts w:ascii="Times New Roman" w:eastAsia="Times New Roman" w:hAnsi="Times New Roman" w:cs="Times New Roman"/>
          <w:i/>
          <w:color w:val="222222"/>
          <w:sz w:val="20"/>
          <w:szCs w:val="20"/>
        </w:rPr>
        <w:t>Publick</w:t>
      </w:r>
      <w:proofErr w:type="spellEnd"/>
      <w:r w:rsidRPr="00B84C69">
        <w:rPr>
          <w:rFonts w:ascii="Times New Roman" w:eastAsia="Times New Roman" w:hAnsi="Times New Roman" w:cs="Times New Roman"/>
          <w:color w:val="222222"/>
          <w:sz w:val="20"/>
          <w:szCs w:val="20"/>
          <w:highlight w:val="white"/>
        </w:rPr>
        <w:t xml:space="preserve"> (1729)</w:t>
      </w:r>
    </w:p>
  </w:footnote>
  <w:footnote w:id="21">
    <w:p w14:paraId="75A2E2B9" w14:textId="77777777" w:rsidR="003B0016" w:rsidRPr="00B84C69" w:rsidRDefault="003B0016" w:rsidP="00B84C69">
      <w:pPr>
        <w:spacing w:after="0" w:line="240" w:lineRule="auto"/>
        <w:rPr>
          <w:rFonts w:ascii="Times New Roman" w:eastAsia="Times New Roman" w:hAnsi="Times New Roman" w:cs="Times New Roman"/>
          <w:sz w:val="20"/>
          <w:szCs w:val="20"/>
          <w:lang w:val="it-IT"/>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lang w:val="it-IT"/>
        </w:rPr>
        <w:t xml:space="preserve"> </w:t>
      </w:r>
      <w:r w:rsidRPr="00B84C69">
        <w:rPr>
          <w:rFonts w:ascii="Times New Roman" w:eastAsia="Times New Roman" w:hAnsi="Times New Roman" w:cs="Times New Roman"/>
          <w:sz w:val="20"/>
          <w:szCs w:val="20"/>
          <w:highlight w:val="white"/>
          <w:lang w:val="it-IT"/>
        </w:rPr>
        <w:t>Toulmin (</w:t>
      </w:r>
      <w:r w:rsidRPr="00B84C69">
        <w:rPr>
          <w:rFonts w:ascii="Times New Roman" w:eastAsia="Times New Roman" w:hAnsi="Times New Roman" w:cs="Times New Roman"/>
          <w:sz w:val="20"/>
          <w:szCs w:val="20"/>
          <w:lang w:val="it-IT"/>
        </w:rPr>
        <w:t>2003)</w:t>
      </w:r>
    </w:p>
  </w:footnote>
  <w:footnote w:id="22">
    <w:p w14:paraId="04E0C6C0" w14:textId="77777777" w:rsidR="003B0016" w:rsidRPr="00B84C69" w:rsidRDefault="003B0016" w:rsidP="00B84C69">
      <w:pPr>
        <w:spacing w:after="0" w:line="240" w:lineRule="auto"/>
        <w:rPr>
          <w:rFonts w:ascii="Times New Roman" w:eastAsia="Times New Roman" w:hAnsi="Times New Roman" w:cs="Times New Roman"/>
          <w:sz w:val="20"/>
          <w:szCs w:val="20"/>
          <w:lang w:val="it-IT"/>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lang w:val="it-IT"/>
        </w:rPr>
        <w:t xml:space="preserve"> </w:t>
      </w:r>
      <w:r w:rsidRPr="00B84C69">
        <w:rPr>
          <w:rFonts w:ascii="Times New Roman" w:eastAsia="Times New Roman" w:hAnsi="Times New Roman" w:cs="Times New Roman"/>
          <w:sz w:val="20"/>
          <w:szCs w:val="20"/>
          <w:lang w:val="it-IT"/>
        </w:rPr>
        <w:t>Vitali and Peroni (2011)</w:t>
      </w:r>
    </w:p>
  </w:footnote>
  <w:footnote w:id="23">
    <w:p w14:paraId="3E356AD3" w14:textId="77777777"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lang w:val="it-IT"/>
        </w:rPr>
        <w:t xml:space="preserve"> </w:t>
      </w:r>
      <w:r w:rsidRPr="00B84C69">
        <w:rPr>
          <w:rFonts w:ascii="Times New Roman" w:eastAsia="Times New Roman" w:hAnsi="Times New Roman" w:cs="Times New Roman"/>
          <w:sz w:val="20"/>
          <w:szCs w:val="20"/>
          <w:lang w:val="it-IT"/>
        </w:rPr>
        <w:t xml:space="preserve">Dumontier, </w:t>
      </w:r>
      <w:r w:rsidRPr="00B84C69">
        <w:rPr>
          <w:rFonts w:ascii="Times New Roman" w:eastAsia="Times New Roman" w:hAnsi="Times New Roman" w:cs="Times New Roman"/>
          <w:sz w:val="20"/>
          <w:szCs w:val="20"/>
          <w:lang w:val="it-IT"/>
        </w:rPr>
        <w:t xml:space="preserve">et al. </w:t>
      </w:r>
      <w:r w:rsidRPr="00B84C69">
        <w:rPr>
          <w:rFonts w:ascii="Times New Roman" w:eastAsia="Times New Roman" w:hAnsi="Times New Roman" w:cs="Times New Roman"/>
          <w:sz w:val="20"/>
          <w:szCs w:val="20"/>
        </w:rPr>
        <w:t xml:space="preserve">(2014) </w:t>
      </w:r>
    </w:p>
  </w:footnote>
  <w:footnote w:id="24">
    <w:p w14:paraId="224FE789" w14:textId="77777777"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 The class ‘information content entity’ is broadly used among ontologies that employ the BFO framework. For a review on its characteristics and use, see </w:t>
      </w:r>
      <w:proofErr w:type="spellStart"/>
      <w:r w:rsidRPr="00B84C69">
        <w:rPr>
          <w:rFonts w:ascii="Times New Roman" w:eastAsia="Times New Roman" w:hAnsi="Times New Roman" w:cs="Times New Roman"/>
          <w:sz w:val="20"/>
          <w:szCs w:val="20"/>
          <w:highlight w:val="white"/>
        </w:rPr>
        <w:t>Ceusters</w:t>
      </w:r>
      <w:proofErr w:type="spellEnd"/>
      <w:r w:rsidRPr="00B84C69">
        <w:rPr>
          <w:rFonts w:ascii="Times New Roman" w:eastAsia="Times New Roman" w:hAnsi="Times New Roman" w:cs="Times New Roman"/>
          <w:sz w:val="20"/>
          <w:szCs w:val="20"/>
          <w:highlight w:val="white"/>
        </w:rPr>
        <w:t xml:space="preserve"> &amp; Smith (2015). </w:t>
      </w:r>
    </w:p>
  </w:footnote>
  <w:footnote w:id="25">
    <w:p w14:paraId="6E72462A" w14:textId="77777777" w:rsidR="003B0016" w:rsidRPr="00B84C69" w:rsidRDefault="003B0016" w:rsidP="00B84C69">
      <w:pPr>
        <w:spacing w:after="0" w:line="240" w:lineRule="auto"/>
        <w:rPr>
          <w:rFonts w:ascii="Times New Roman" w:eastAsia="Times New Roman" w:hAnsi="Times New Roman" w:cs="Times New Roman"/>
          <w:sz w:val="20"/>
          <w:szCs w:val="20"/>
        </w:rPr>
      </w:pPr>
      <w:r w:rsidRPr="00B84C69">
        <w:rPr>
          <w:rFonts w:ascii="Times New Roman" w:hAnsi="Times New Roman" w:cs="Times New Roman"/>
          <w:sz w:val="20"/>
          <w:szCs w:val="20"/>
          <w:vertAlign w:val="superscript"/>
        </w:rPr>
        <w:footnoteRef/>
      </w:r>
      <w:r w:rsidRPr="00B84C69">
        <w:rPr>
          <w:rFonts w:ascii="Times New Roman" w:eastAsia="Times New Roman" w:hAnsi="Times New Roman" w:cs="Times New Roman"/>
          <w:sz w:val="20"/>
          <w:szCs w:val="20"/>
        </w:rPr>
        <w:t xml:space="preserve"> The OWL version of the SIO was accessed April 16, 2017 here: </w:t>
      </w:r>
      <w:hyperlink r:id="rId1">
        <w:r w:rsidRPr="00B84C69">
          <w:rPr>
            <w:rFonts w:ascii="Times New Roman" w:eastAsia="Times New Roman" w:hAnsi="Times New Roman" w:cs="Times New Roman"/>
            <w:color w:val="1155CC"/>
            <w:sz w:val="20"/>
            <w:szCs w:val="20"/>
            <w:u w:val="single"/>
          </w:rPr>
          <w:t>https://raw.githubusercontent.com/micheldumontier/semanticscience/master/ontology/sio/release/sio-release.owl</w:t>
        </w:r>
      </w:hyperlink>
    </w:p>
  </w:footnote>
  <w:footnote w:id="26">
    <w:p w14:paraId="79FF4116" w14:textId="77777777" w:rsidR="003B0016" w:rsidRPr="00B84C69" w:rsidRDefault="003B0016" w:rsidP="00B84C69">
      <w:pPr>
        <w:pStyle w:val="FootnoteText"/>
        <w:ind w:left="90" w:hanging="90"/>
        <w:rPr>
          <w:rFonts w:ascii="Times New Roman" w:hAnsi="Times New Roman" w:cs="Times New Roman"/>
        </w:rPr>
      </w:pPr>
      <w:r w:rsidRPr="00B84C69">
        <w:rPr>
          <w:rStyle w:val="FootnoteReference"/>
          <w:rFonts w:ascii="Times New Roman" w:hAnsi="Times New Roman" w:cs="Times New Roman"/>
        </w:rPr>
        <w:footnoteRef/>
      </w:r>
      <w:r w:rsidRPr="00B84C69">
        <w:rPr>
          <w:rFonts w:ascii="Times New Roman" w:hAnsi="Times New Roman" w:cs="Times New Roman"/>
        </w:rPr>
        <w:t xml:space="preserve">See (McGrath, 2012). In philosophical traditions, the content of sentences is sometimes called a “proposition”. Entrenched long-standing disputes over this term make it unwieldy for our purposes. Hence, we stick with the more neutral of the two. We do not intend our use to commit us to </w:t>
      </w:r>
      <w:proofErr w:type="spellStart"/>
      <w:r w:rsidRPr="00B84C69">
        <w:rPr>
          <w:rFonts w:ascii="Times New Roman" w:hAnsi="Times New Roman" w:cs="Times New Roman"/>
        </w:rPr>
        <w:t>abstracta</w:t>
      </w:r>
      <w:proofErr w:type="spellEnd"/>
      <w:r w:rsidRPr="00B84C69">
        <w:rPr>
          <w:rFonts w:ascii="Times New Roman" w:hAnsi="Times New Roman" w:cs="Times New Roman"/>
        </w:rPr>
        <w:t xml:space="preserve"> which would conflict with the realism adopted by BFO (</w:t>
      </w:r>
      <w:proofErr w:type="spellStart"/>
      <w:r w:rsidRPr="00B84C69">
        <w:rPr>
          <w:rFonts w:ascii="Times New Roman" w:hAnsi="Times New Roman" w:cs="Times New Roman"/>
        </w:rPr>
        <w:t>Ceusters</w:t>
      </w:r>
      <w:proofErr w:type="spellEnd"/>
      <w:r w:rsidRPr="00B84C69">
        <w:rPr>
          <w:rFonts w:ascii="Times New Roman" w:hAnsi="Times New Roman" w:cs="Times New Roman"/>
        </w:rPr>
        <w:t xml:space="preserve"> &amp; Smith, 2015). </w:t>
      </w:r>
    </w:p>
  </w:footnote>
  <w:footnote w:id="27">
    <w:p w14:paraId="18809FF6" w14:textId="3E74B494" w:rsidR="003B0016" w:rsidRPr="00B84C69" w:rsidRDefault="003B0016" w:rsidP="00B84C69">
      <w:pPr>
        <w:pStyle w:val="FootnoteText"/>
        <w:ind w:left="90" w:hanging="90"/>
        <w:rPr>
          <w:rFonts w:ascii="Times New Roman" w:hAnsi="Times New Roman" w:cs="Times New Roman"/>
        </w:rPr>
      </w:pPr>
      <w:r w:rsidRPr="00B84C69">
        <w:rPr>
          <w:rStyle w:val="FootnoteReference"/>
          <w:rFonts w:ascii="Times New Roman" w:hAnsi="Times New Roman" w:cs="Times New Roman"/>
        </w:rPr>
        <w:footnoteRef/>
      </w:r>
      <w:r w:rsidRPr="00B84C69">
        <w:rPr>
          <w:rFonts w:ascii="Times New Roman" w:hAnsi="Times New Roman" w:cs="Times New Roman"/>
        </w:rPr>
        <w:t xml:space="preserve">Cf. </w:t>
      </w:r>
      <w:proofErr w:type="gramStart"/>
      <w:r w:rsidRPr="00B84C69">
        <w:rPr>
          <w:rFonts w:ascii="Times New Roman" w:hAnsi="Times New Roman" w:cs="Times New Roman"/>
        </w:rPr>
        <w:t>The</w:t>
      </w:r>
      <w:proofErr w:type="gramEnd"/>
      <w:r w:rsidRPr="00B84C69">
        <w:rPr>
          <w:rFonts w:ascii="Times New Roman" w:hAnsi="Times New Roman" w:cs="Times New Roman"/>
        </w:rPr>
        <w:t xml:space="preserve"> use of “Object” vs “Object Aggregate” in (BFO2.0), where “Aggregate of X” is permitted for any class of continuants. We avoid introducing aggregates along these lines since, among other reasons, aggregate components must be </w:t>
      </w:r>
      <w:proofErr w:type="spellStart"/>
      <w:r w:rsidRPr="00B84C69">
        <w:rPr>
          <w:rFonts w:ascii="Times New Roman" w:hAnsi="Times New Roman" w:cs="Times New Roman"/>
        </w:rPr>
        <w:t>mereologically</w:t>
      </w:r>
      <w:proofErr w:type="spellEnd"/>
      <w:r w:rsidRPr="00B84C69">
        <w:rPr>
          <w:rFonts w:ascii="Times New Roman" w:hAnsi="Times New Roman" w:cs="Times New Roman"/>
        </w:rPr>
        <w:t xml:space="preserve"> disjoint, but a given argument may have repeating statement parts in distinct positions, e.g. (1) God exists; (2) Hence, God exists, would not count as an aggregate of statements, since the content of (1) overlaps the content of (2). In contrast, our approach treats arguments as, in a sense, wholes, which have parts.</w:t>
      </w:r>
    </w:p>
  </w:footnote>
  <w:footnote w:id="28">
    <w:p w14:paraId="7BEA1EEA" w14:textId="4011B03A" w:rsidR="003B0016" w:rsidRPr="00B84C69" w:rsidRDefault="003B0016" w:rsidP="00B84C69">
      <w:pPr>
        <w:pStyle w:val="FootnoteText"/>
        <w:rPr>
          <w:rFonts w:ascii="Times New Roman" w:hAnsi="Times New Roman" w:cs="Times New Roman"/>
        </w:rPr>
      </w:pPr>
      <w:r w:rsidRPr="00B84C69">
        <w:rPr>
          <w:rStyle w:val="FootnoteReference"/>
          <w:rFonts w:ascii="Times New Roman" w:hAnsi="Times New Roman" w:cs="Times New Roman"/>
        </w:rPr>
        <w:footnoteRef/>
      </w:r>
      <w:r w:rsidRPr="00B84C69">
        <w:rPr>
          <w:rFonts w:ascii="Times New Roman" w:hAnsi="Times New Roman" w:cs="Times New Roman"/>
        </w:rPr>
        <w:t>We leave open whether there are other disjoint siblings of Argument reflecting distinct orderings of statements.</w:t>
      </w:r>
    </w:p>
  </w:footnote>
  <w:footnote w:id="29">
    <w:p w14:paraId="1985714B" w14:textId="1AF3991E" w:rsidR="003B0016" w:rsidRPr="00B84C69" w:rsidRDefault="003B0016" w:rsidP="00B84C69">
      <w:pPr>
        <w:pStyle w:val="FootnoteText"/>
        <w:ind w:left="90" w:hanging="90"/>
        <w:rPr>
          <w:rFonts w:ascii="Times New Roman" w:hAnsi="Times New Roman" w:cs="Times New Roman"/>
        </w:rPr>
      </w:pPr>
      <w:r w:rsidRPr="00B84C69">
        <w:rPr>
          <w:rStyle w:val="FootnoteReference"/>
          <w:rFonts w:ascii="Times New Roman" w:hAnsi="Times New Roman" w:cs="Times New Roman"/>
        </w:rPr>
        <w:footnoteRef/>
      </w:r>
      <w:r w:rsidRPr="00B84C69">
        <w:rPr>
          <w:rFonts w:ascii="Times New Roman" w:hAnsi="Times New Roman" w:cs="Times New Roman"/>
        </w:rPr>
        <w:t xml:space="preserve">Accordingly, an ontology of arguments should not treat statement as a subclass of premise, supposition, or conclusion. SIO which would treat </w:t>
      </w:r>
      <w:r w:rsidRPr="00B84C69">
        <w:rPr>
          <w:rFonts w:ascii="Times New Roman" w:hAnsi="Times New Roman" w:cs="Times New Roman"/>
          <w:i/>
        </w:rPr>
        <w:t>Andrew is in Madrid</w:t>
      </w:r>
      <w:r w:rsidRPr="00B84C69">
        <w:rPr>
          <w:rFonts w:ascii="Times New Roman" w:hAnsi="Times New Roman" w:cs="Times New Roman"/>
        </w:rPr>
        <w:t xml:space="preserve"> not as a type of statement, but as a type of premise. This leaves SIO unable to say what content is in common between our sample arguments. More sharply, such a proposal would have difficulty explicating why an argument such as (1) </w:t>
      </w:r>
      <w:r w:rsidRPr="00B84C69">
        <w:rPr>
          <w:rFonts w:ascii="Times New Roman" w:hAnsi="Times New Roman" w:cs="Times New Roman"/>
          <w:i/>
        </w:rPr>
        <w:t>God exists</w:t>
      </w:r>
      <w:r w:rsidRPr="00B84C69">
        <w:rPr>
          <w:rFonts w:ascii="Times New Roman" w:hAnsi="Times New Roman" w:cs="Times New Roman"/>
        </w:rPr>
        <w:t xml:space="preserve">; (2) Hence, </w:t>
      </w:r>
      <w:r w:rsidRPr="00B84C69">
        <w:rPr>
          <w:rFonts w:ascii="Times New Roman" w:hAnsi="Times New Roman" w:cs="Times New Roman"/>
          <w:i/>
        </w:rPr>
        <w:t>God exists</w:t>
      </w:r>
      <w:r w:rsidRPr="00B84C69">
        <w:rPr>
          <w:rFonts w:ascii="Times New Roman" w:hAnsi="Times New Roman" w:cs="Times New Roman"/>
        </w:rPr>
        <w:t xml:space="preserve">, is a bad argument. </w:t>
      </w:r>
    </w:p>
  </w:footnote>
  <w:footnote w:id="30">
    <w:p w14:paraId="3BAE688B" w14:textId="77777777" w:rsidR="003B0016" w:rsidRPr="00B84C69" w:rsidRDefault="003B0016" w:rsidP="00B84C69">
      <w:pPr>
        <w:pStyle w:val="FootnoteText"/>
        <w:ind w:left="90" w:hanging="90"/>
        <w:rPr>
          <w:rFonts w:ascii="Times New Roman" w:hAnsi="Times New Roman" w:cs="Times New Roman"/>
        </w:rPr>
      </w:pPr>
      <w:r w:rsidRPr="00B84C69">
        <w:rPr>
          <w:rStyle w:val="FootnoteReference"/>
          <w:rFonts w:ascii="Times New Roman" w:hAnsi="Times New Roman" w:cs="Times New Roman"/>
        </w:rPr>
        <w:footnoteRef/>
      </w:r>
      <w:r w:rsidRPr="00B84C69">
        <w:rPr>
          <w:rFonts w:ascii="Times New Roman" w:hAnsi="Times New Roman" w:cs="Times New Roman"/>
        </w:rPr>
        <w:t xml:space="preserve"> (BFO2.0, pg. 56-57). </w:t>
      </w:r>
    </w:p>
  </w:footnote>
  <w:footnote w:id="31">
    <w:p w14:paraId="2F580451" w14:textId="360A608A" w:rsidR="003B0016" w:rsidRPr="00B84C69" w:rsidRDefault="003B0016" w:rsidP="00B84C69">
      <w:pPr>
        <w:pStyle w:val="FootnoteText"/>
        <w:ind w:left="90" w:hanging="90"/>
        <w:rPr>
          <w:rFonts w:ascii="Times New Roman" w:hAnsi="Times New Roman" w:cs="Times New Roman"/>
        </w:rPr>
      </w:pPr>
      <w:r w:rsidRPr="00B84C69">
        <w:rPr>
          <w:rStyle w:val="FootnoteReference"/>
          <w:rFonts w:ascii="Times New Roman" w:hAnsi="Times New Roman" w:cs="Times New Roman"/>
        </w:rPr>
        <w:footnoteRef/>
      </w:r>
      <w:r w:rsidRPr="00B84C69">
        <w:rPr>
          <w:rFonts w:ascii="Times New Roman" w:hAnsi="Times New Roman" w:cs="Times New Roman"/>
        </w:rPr>
        <w:t xml:space="preserve"> Cp. (</w:t>
      </w:r>
      <w:proofErr w:type="spellStart"/>
      <w:r w:rsidRPr="00B84C69">
        <w:rPr>
          <w:rFonts w:ascii="Times New Roman" w:hAnsi="Times New Roman" w:cs="Times New Roman"/>
        </w:rPr>
        <w:t>Stalnaker</w:t>
      </w:r>
      <w:proofErr w:type="spellEnd"/>
      <w:r w:rsidRPr="00B84C69">
        <w:rPr>
          <w:rFonts w:ascii="Times New Roman" w:hAnsi="Times New Roman" w:cs="Times New Roman"/>
        </w:rPr>
        <w:t>, 1984), (</w:t>
      </w:r>
      <w:proofErr w:type="spellStart"/>
      <w:r w:rsidRPr="00B84C69">
        <w:rPr>
          <w:rFonts w:ascii="Times New Roman" w:hAnsi="Times New Roman" w:cs="Times New Roman"/>
        </w:rPr>
        <w:t>Arcangeli</w:t>
      </w:r>
      <w:proofErr w:type="spellEnd"/>
      <w:r w:rsidRPr="00B84C69">
        <w:rPr>
          <w:rFonts w:ascii="Times New Roman" w:hAnsi="Times New Roman" w:cs="Times New Roman"/>
        </w:rPr>
        <w:t xml:space="preserve">, </w:t>
      </w:r>
      <w:r w:rsidR="006779FD">
        <w:rPr>
          <w:rFonts w:ascii="Times New Roman" w:hAnsi="Times New Roman" w:cs="Times New Roman"/>
        </w:rPr>
        <w:t>2016</w:t>
      </w:r>
      <w:r w:rsidRPr="00B84C69">
        <w:rPr>
          <w:rFonts w:ascii="Times New Roman" w:hAnsi="Times New Roman" w:cs="Times New Roman"/>
        </w:rPr>
        <w:t>), (</w:t>
      </w:r>
      <w:proofErr w:type="spellStart"/>
      <w:r w:rsidRPr="00B84C69">
        <w:rPr>
          <w:rFonts w:ascii="Times New Roman" w:hAnsi="Times New Roman" w:cs="Times New Roman"/>
        </w:rPr>
        <w:t>Toumela</w:t>
      </w:r>
      <w:proofErr w:type="spellEnd"/>
      <w:r w:rsidRPr="00B84C69">
        <w:rPr>
          <w:rFonts w:ascii="Times New Roman" w:hAnsi="Times New Roman" w:cs="Times New Roman"/>
        </w:rPr>
        <w:t xml:space="preserve">, </w:t>
      </w:r>
      <w:r w:rsidR="006779FD">
        <w:rPr>
          <w:rFonts w:ascii="Times New Roman" w:hAnsi="Times New Roman" w:cs="Times New Roman"/>
        </w:rPr>
        <w:t>2000</w:t>
      </w:r>
      <w:r w:rsidRPr="00B84C69">
        <w:rPr>
          <w:rFonts w:ascii="Times New Roman" w:hAnsi="Times New Roman" w:cs="Times New Roman"/>
        </w:rPr>
        <w:t>)</w:t>
      </w:r>
    </w:p>
  </w:footnote>
  <w:footnote w:id="32">
    <w:p w14:paraId="5EAA687F" w14:textId="54602C06" w:rsidR="003B0016" w:rsidRPr="00B84C69" w:rsidRDefault="003B0016" w:rsidP="00B84C69">
      <w:pPr>
        <w:pStyle w:val="FootnoteText"/>
        <w:ind w:left="90" w:hanging="90"/>
        <w:rPr>
          <w:rFonts w:ascii="Times New Roman" w:hAnsi="Times New Roman" w:cs="Times New Roman"/>
        </w:rPr>
      </w:pPr>
      <w:r w:rsidRPr="00B84C69">
        <w:rPr>
          <w:rStyle w:val="FootnoteReference"/>
          <w:rFonts w:ascii="Times New Roman" w:hAnsi="Times New Roman" w:cs="Times New Roman"/>
        </w:rPr>
        <w:footnoteRef/>
      </w:r>
      <w:r w:rsidRPr="00B84C69">
        <w:rPr>
          <w:rFonts w:ascii="Times New Roman" w:hAnsi="Times New Roman" w:cs="Times New Roman"/>
        </w:rPr>
        <w:t xml:space="preserve">Observe too the converse relationship between believing and affirming: “I believe it is raining outside but I do not affirm it” suggests one may believe while not affirming, but the infelicity of “I affirm it is raining outside but I do not believe it” suggest affirming requires belief. For our purposes then, if one affirms a statement then they believe it, but not conversely. Additionally, supposing is independent of both believing and affirming. </w:t>
      </w:r>
    </w:p>
  </w:footnote>
  <w:footnote w:id="33">
    <w:p w14:paraId="41357BA3" w14:textId="77777777" w:rsidR="003B0016" w:rsidRPr="00B84C69" w:rsidRDefault="003B0016" w:rsidP="00B84C69">
      <w:pPr>
        <w:pStyle w:val="FootnoteText"/>
        <w:ind w:left="90" w:hanging="90"/>
        <w:rPr>
          <w:rFonts w:ascii="Times New Roman" w:hAnsi="Times New Roman" w:cs="Times New Roman"/>
        </w:rPr>
      </w:pPr>
      <w:r w:rsidRPr="00B84C69">
        <w:rPr>
          <w:rStyle w:val="FootnoteReference"/>
          <w:rFonts w:ascii="Times New Roman" w:hAnsi="Times New Roman" w:cs="Times New Roman"/>
        </w:rPr>
        <w:footnoteRef/>
      </w:r>
      <w:r w:rsidRPr="00B84C69">
        <w:rPr>
          <w:rFonts w:ascii="Times New Roman" w:hAnsi="Times New Roman" w:cs="Times New Roman"/>
        </w:rPr>
        <w:t xml:space="preserve"> More specifically, BFO’s mereology is bifurcated, with a ternary temporally indexed relation governing parts of continuants, and a binary relation governing parts of </w:t>
      </w:r>
      <w:proofErr w:type="spellStart"/>
      <w:r w:rsidRPr="00B84C69">
        <w:rPr>
          <w:rFonts w:ascii="Times New Roman" w:hAnsi="Times New Roman" w:cs="Times New Roman"/>
        </w:rPr>
        <w:t>occurrents</w:t>
      </w:r>
      <w:proofErr w:type="spellEnd"/>
      <w:r w:rsidRPr="00B84C69">
        <w:rPr>
          <w:rFonts w:ascii="Times New Roman" w:hAnsi="Times New Roman" w:cs="Times New Roman"/>
        </w:rPr>
        <w:t>. We suppress the ternary index for continuants here. Both mereologies are provably equivalent to the minimal extensional mereology of (Simons</w:t>
      </w:r>
      <w:proofErr w:type="gramStart"/>
      <w:r w:rsidRPr="00B84C69">
        <w:rPr>
          <w:rFonts w:ascii="Times New Roman" w:hAnsi="Times New Roman" w:cs="Times New Roman"/>
        </w:rPr>
        <w:t>, )</w:t>
      </w:r>
      <w:proofErr w:type="gramEnd"/>
      <w:r w:rsidRPr="00B84C69">
        <w:rPr>
          <w:rFonts w:ascii="Times New Roman" w:hAnsi="Times New Roman" w:cs="Times New Roman"/>
        </w:rPr>
        <w:t>. Hence, parthood is reflexive, antisymmetric, transitive, ensures weak supplements, and unique fusions for overlap. Proper parthood is easily defined in terms of parthood, e.g. x is proper part of y just in case x is part of y and x=/y, and is irreflexive, asymmetric, and transitive, and hence, i.e. a strict order.</w:t>
      </w:r>
    </w:p>
  </w:footnote>
  <w:footnote w:id="34">
    <w:p w14:paraId="291A35DB" w14:textId="6F4D4E77" w:rsidR="003B0016" w:rsidRPr="00B84C69" w:rsidRDefault="003B0016" w:rsidP="00B84C69">
      <w:pPr>
        <w:pStyle w:val="FootnoteText"/>
        <w:ind w:left="90" w:hanging="90"/>
        <w:rPr>
          <w:rFonts w:ascii="Times New Roman" w:hAnsi="Times New Roman" w:cs="Times New Roman"/>
        </w:rPr>
      </w:pPr>
      <w:r w:rsidRPr="00B84C69">
        <w:rPr>
          <w:rStyle w:val="FootnoteReference"/>
          <w:rFonts w:ascii="Times New Roman" w:hAnsi="Times New Roman" w:cs="Times New Roman"/>
        </w:rPr>
        <w:footnoteRef/>
      </w:r>
      <w:r w:rsidRPr="00B84C69">
        <w:rPr>
          <w:rFonts w:ascii="Times New Roman" w:hAnsi="Times New Roman" w:cs="Times New Roman"/>
        </w:rPr>
        <w:t xml:space="preserve"> Here we rely on the </w:t>
      </w:r>
      <w:proofErr w:type="spellStart"/>
      <w:r w:rsidRPr="00B84C69">
        <w:rPr>
          <w:rFonts w:ascii="Times New Roman" w:hAnsi="Times New Roman" w:cs="Times New Roman"/>
        </w:rPr>
        <w:t>occurrent</w:t>
      </w:r>
      <w:proofErr w:type="spellEnd"/>
      <w:r w:rsidRPr="00B84C69">
        <w:rPr>
          <w:rFonts w:ascii="Times New Roman" w:hAnsi="Times New Roman" w:cs="Times New Roman"/>
        </w:rPr>
        <w:t xml:space="preserve"> parthood relation of BFO, where a process part is an </w:t>
      </w:r>
      <w:proofErr w:type="spellStart"/>
      <w:r w:rsidRPr="00B84C69">
        <w:rPr>
          <w:rFonts w:ascii="Times New Roman" w:hAnsi="Times New Roman" w:cs="Times New Roman"/>
        </w:rPr>
        <w:t>occurrent</w:t>
      </w:r>
      <w:proofErr w:type="spellEnd"/>
      <w:r w:rsidRPr="00B84C69">
        <w:rPr>
          <w:rFonts w:ascii="Times New Roman" w:hAnsi="Times New Roman" w:cs="Times New Roman"/>
        </w:rPr>
        <w:t xml:space="preserve"> part of some other process. </w:t>
      </w:r>
    </w:p>
  </w:footnote>
  <w:footnote w:id="35">
    <w:p w14:paraId="4A77BE81" w14:textId="77777777" w:rsidR="003B0016" w:rsidRPr="00B84C69" w:rsidRDefault="003B0016" w:rsidP="00B84C69">
      <w:pPr>
        <w:spacing w:after="0" w:line="240" w:lineRule="auto"/>
        <w:ind w:left="90" w:hanging="90"/>
        <w:rPr>
          <w:rFonts w:ascii="Times New Roman" w:eastAsia="Times New Roman" w:hAnsi="Times New Roman" w:cs="Times New Roman"/>
          <w:sz w:val="20"/>
          <w:szCs w:val="20"/>
        </w:rPr>
      </w:pPr>
      <w:r w:rsidRPr="00B84C69">
        <w:rPr>
          <w:rStyle w:val="FootnoteReference"/>
          <w:rFonts w:ascii="Times New Roman" w:hAnsi="Times New Roman" w:cs="Times New Roman"/>
          <w:sz w:val="20"/>
          <w:szCs w:val="20"/>
        </w:rPr>
        <w:footnoteRef/>
      </w:r>
      <w:r w:rsidRPr="00B84C69">
        <w:rPr>
          <w:rFonts w:ascii="Times New Roman" w:eastAsia="Times New Roman" w:hAnsi="Times New Roman" w:cs="Times New Roman"/>
          <w:sz w:val="20"/>
          <w:szCs w:val="20"/>
        </w:rPr>
        <w:t xml:space="preserve">Note: For simplicity, we collapse an important intermediary class: information bearers. Strictly, it is the information bearers that are the domain of the relationship ‘has text value’. Hence, each premise, </w:t>
      </w:r>
      <w:proofErr w:type="spellStart"/>
      <w:r w:rsidRPr="00B84C69">
        <w:rPr>
          <w:rFonts w:ascii="Times New Roman" w:eastAsia="Times New Roman" w:hAnsi="Times New Roman" w:cs="Times New Roman"/>
          <w:sz w:val="20"/>
          <w:szCs w:val="20"/>
        </w:rPr>
        <w:t>subconclusion</w:t>
      </w:r>
      <w:proofErr w:type="spellEnd"/>
      <w:r w:rsidRPr="00B84C69">
        <w:rPr>
          <w:rFonts w:ascii="Times New Roman" w:eastAsia="Times New Roman" w:hAnsi="Times New Roman" w:cs="Times New Roman"/>
          <w:sz w:val="20"/>
          <w:szCs w:val="20"/>
        </w:rPr>
        <w:t xml:space="preserve">, and conclusion is concretized in an information bearing entity which bears a text value relationship to a literal. </w:t>
      </w:r>
    </w:p>
  </w:footnote>
  <w:footnote w:id="36">
    <w:p w14:paraId="1DF4B883" w14:textId="77777777" w:rsidR="003B0016" w:rsidRPr="00B84C69" w:rsidRDefault="003B0016" w:rsidP="00B84C69">
      <w:pPr>
        <w:pStyle w:val="FootnoteText"/>
        <w:ind w:left="90" w:hanging="90"/>
        <w:rPr>
          <w:rFonts w:ascii="Times New Roman" w:hAnsi="Times New Roman" w:cs="Times New Roman"/>
        </w:rPr>
      </w:pPr>
      <w:r w:rsidRPr="00B84C69">
        <w:rPr>
          <w:rStyle w:val="FootnoteReference"/>
          <w:rFonts w:ascii="Times New Roman" w:hAnsi="Times New Roman" w:cs="Times New Roman"/>
        </w:rPr>
        <w:footnoteRef/>
      </w:r>
      <w:r w:rsidRPr="00B84C69">
        <w:rPr>
          <w:rFonts w:ascii="Times New Roman" w:hAnsi="Times New Roman" w:cs="Times New Roman"/>
        </w:rPr>
        <w:t xml:space="preserve"> More specifically, a theory T’, or consistent set of first-order axioms, is a (proof-theoretic) conservative extension of theory T </w:t>
      </w:r>
      <w:proofErr w:type="spellStart"/>
      <w:r w:rsidRPr="00B84C69">
        <w:rPr>
          <w:rFonts w:ascii="Times New Roman" w:hAnsi="Times New Roman" w:cs="Times New Roman"/>
        </w:rPr>
        <w:t>iff</w:t>
      </w:r>
      <w:proofErr w:type="spellEnd"/>
      <w:r w:rsidRPr="00B84C69">
        <w:rPr>
          <w:rFonts w:ascii="Times New Roman" w:hAnsi="Times New Roman" w:cs="Times New Roman"/>
        </w:rPr>
        <w:t xml:space="preserve"> T and T’ have overlapping signatures, and any theorem of T is a theorem of T’. In this sense, Argo represented as a theory, i.e. set of consistent first-order axioms, overlaps the signature(s) of IAO (and BFO), and any theorem entailed by IAO (or BFO) is entailed by Argo.   </w:t>
      </w:r>
    </w:p>
  </w:footnote>
  <w:footnote w:id="37">
    <w:p w14:paraId="5F111665" w14:textId="77777777" w:rsidR="00856733" w:rsidRPr="00B84C69" w:rsidRDefault="00856733" w:rsidP="00856733">
      <w:pPr>
        <w:pStyle w:val="FootnoteText"/>
        <w:ind w:left="90" w:hanging="90"/>
        <w:rPr>
          <w:rFonts w:ascii="Times New Roman" w:hAnsi="Times New Roman" w:cs="Times New Roman"/>
        </w:rPr>
      </w:pPr>
      <w:r w:rsidRPr="00B84C69">
        <w:rPr>
          <w:rStyle w:val="FootnoteReference"/>
          <w:rFonts w:ascii="Times New Roman" w:hAnsi="Times New Roman" w:cs="Times New Roman"/>
        </w:rPr>
        <w:footnoteRef/>
      </w:r>
      <w:r w:rsidRPr="00B84C69">
        <w:rPr>
          <w:rFonts w:ascii="Times New Roman" w:hAnsi="Times New Roman" w:cs="Times New Roman"/>
        </w:rPr>
        <w:t xml:space="preserve"> https://github.com/johnbeve/Argument-Ontology</w:t>
      </w:r>
    </w:p>
  </w:footnote>
  <w:footnote w:id="38">
    <w:p w14:paraId="1902D547" w14:textId="5E6648ED" w:rsidR="003B0016" w:rsidRPr="00B84C69" w:rsidRDefault="003B0016" w:rsidP="00B84C69">
      <w:pPr>
        <w:pStyle w:val="FootnoteText"/>
        <w:ind w:left="90" w:hanging="90"/>
        <w:rPr>
          <w:rFonts w:ascii="Times New Roman" w:hAnsi="Times New Roman" w:cs="Times New Roman"/>
        </w:rPr>
      </w:pPr>
      <w:r w:rsidRPr="00B84C69">
        <w:rPr>
          <w:rStyle w:val="FootnoteReference"/>
          <w:rFonts w:ascii="Times New Roman" w:hAnsi="Times New Roman" w:cs="Times New Roman"/>
        </w:rPr>
        <w:footnoteRef/>
      </w:r>
      <w:r w:rsidRPr="00B84C69">
        <w:rPr>
          <w:rFonts w:ascii="Times New Roman" w:hAnsi="Times New Roman" w:cs="Times New Roman"/>
        </w:rPr>
        <w:t xml:space="preserve"> This is, perhaps, more intuitive when evaluations are given numerical values rather than “True” or “False” which carry certain connotations. With “0” taken as the greatest lower bound and “1” as the least upper bound, the claim is that “0” is part of “1”.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8756E"/>
    <w:multiLevelType w:val="hybridMultilevel"/>
    <w:tmpl w:val="B78E6FC8"/>
    <w:lvl w:ilvl="0" w:tplc="25AA4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F345F3"/>
    <w:multiLevelType w:val="hybridMultilevel"/>
    <w:tmpl w:val="DD5EF1EA"/>
    <w:lvl w:ilvl="0" w:tplc="C2B2E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A5C55"/>
    <w:multiLevelType w:val="hybridMultilevel"/>
    <w:tmpl w:val="B78E6FC8"/>
    <w:lvl w:ilvl="0" w:tplc="25AA4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E13B17"/>
    <w:multiLevelType w:val="hybridMultilevel"/>
    <w:tmpl w:val="369A42DE"/>
    <w:lvl w:ilvl="0" w:tplc="581A3C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65AC5"/>
    <w:multiLevelType w:val="hybridMultilevel"/>
    <w:tmpl w:val="8878C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D6AFC"/>
    <w:multiLevelType w:val="hybridMultilevel"/>
    <w:tmpl w:val="DD5EF1EA"/>
    <w:lvl w:ilvl="0" w:tplc="C2B2E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D5B81"/>
    <w:multiLevelType w:val="hybridMultilevel"/>
    <w:tmpl w:val="B78E6FC8"/>
    <w:lvl w:ilvl="0" w:tplc="25AA4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3B76E2"/>
    <w:multiLevelType w:val="hybridMultilevel"/>
    <w:tmpl w:val="3D1CDD9E"/>
    <w:lvl w:ilvl="0" w:tplc="6472DFC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52AD2"/>
    <w:multiLevelType w:val="hybridMultilevel"/>
    <w:tmpl w:val="A4722806"/>
    <w:lvl w:ilvl="0" w:tplc="1CC06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8649C0"/>
    <w:multiLevelType w:val="hybridMultilevel"/>
    <w:tmpl w:val="07D4B6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F397F"/>
    <w:multiLevelType w:val="multilevel"/>
    <w:tmpl w:val="1362FC2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FD31714"/>
    <w:multiLevelType w:val="multilevel"/>
    <w:tmpl w:val="FE58FE5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0D94BB3"/>
    <w:multiLevelType w:val="hybridMultilevel"/>
    <w:tmpl w:val="61B60522"/>
    <w:lvl w:ilvl="0" w:tplc="484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E663C4"/>
    <w:multiLevelType w:val="hybridMultilevel"/>
    <w:tmpl w:val="3714639A"/>
    <w:lvl w:ilvl="0" w:tplc="FC7A8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71B57"/>
    <w:multiLevelType w:val="hybridMultilevel"/>
    <w:tmpl w:val="B78E6FC8"/>
    <w:lvl w:ilvl="0" w:tplc="25AA4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A727CF"/>
    <w:multiLevelType w:val="hybridMultilevel"/>
    <w:tmpl w:val="FEA6A97C"/>
    <w:lvl w:ilvl="0" w:tplc="3D5C4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62E0D"/>
    <w:multiLevelType w:val="hybridMultilevel"/>
    <w:tmpl w:val="00BA43D0"/>
    <w:lvl w:ilvl="0" w:tplc="59022C5A">
      <w:start w:val="1"/>
      <w:numFmt w:val="decimal"/>
      <w:lvlText w:val="(%1)"/>
      <w:lvlJc w:val="left"/>
      <w:pPr>
        <w:ind w:left="1080" w:hanging="360"/>
      </w:pPr>
      <w:rPr>
        <w:rFonts w:hint="default"/>
        <w:i/>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5614BDA"/>
    <w:multiLevelType w:val="hybridMultilevel"/>
    <w:tmpl w:val="22B24A00"/>
    <w:lvl w:ilvl="0" w:tplc="FC7A892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96364E"/>
    <w:multiLevelType w:val="hybridMultilevel"/>
    <w:tmpl w:val="DD0474F0"/>
    <w:lvl w:ilvl="0" w:tplc="B99A0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D935DF"/>
    <w:multiLevelType w:val="hybridMultilevel"/>
    <w:tmpl w:val="B13A8D36"/>
    <w:lvl w:ilvl="0" w:tplc="DD9E77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3"/>
  </w:num>
  <w:num w:numId="4">
    <w:abstractNumId w:val="16"/>
  </w:num>
  <w:num w:numId="5">
    <w:abstractNumId w:val="17"/>
  </w:num>
  <w:num w:numId="6">
    <w:abstractNumId w:val="18"/>
  </w:num>
  <w:num w:numId="7">
    <w:abstractNumId w:val="3"/>
  </w:num>
  <w:num w:numId="8">
    <w:abstractNumId w:val="12"/>
  </w:num>
  <w:num w:numId="9">
    <w:abstractNumId w:val="8"/>
  </w:num>
  <w:num w:numId="10">
    <w:abstractNumId w:val="19"/>
  </w:num>
  <w:num w:numId="11">
    <w:abstractNumId w:val="15"/>
  </w:num>
  <w:num w:numId="12">
    <w:abstractNumId w:val="7"/>
  </w:num>
  <w:num w:numId="13">
    <w:abstractNumId w:val="14"/>
  </w:num>
  <w:num w:numId="14">
    <w:abstractNumId w:val="0"/>
  </w:num>
  <w:num w:numId="15">
    <w:abstractNumId w:val="2"/>
  </w:num>
  <w:num w:numId="16">
    <w:abstractNumId w:val="6"/>
  </w:num>
  <w:num w:numId="17">
    <w:abstractNumId w:val="9"/>
  </w:num>
  <w:num w:numId="18">
    <w:abstractNumId w:val="11"/>
  </w:num>
  <w:num w:numId="19">
    <w:abstractNumId w:val="10"/>
  </w:num>
  <w:num w:numId="2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Beverley">
    <w15:presenceInfo w15:providerId="Windows Live" w15:userId="a7f75e77f4f03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58"/>
    <w:rsid w:val="00000AB2"/>
    <w:rsid w:val="00001CD6"/>
    <w:rsid w:val="000137BC"/>
    <w:rsid w:val="000204D7"/>
    <w:rsid w:val="00020BBC"/>
    <w:rsid w:val="000330E8"/>
    <w:rsid w:val="0003770C"/>
    <w:rsid w:val="00040674"/>
    <w:rsid w:val="000450DF"/>
    <w:rsid w:val="0006202B"/>
    <w:rsid w:val="00064EF5"/>
    <w:rsid w:val="00084F44"/>
    <w:rsid w:val="00085FD1"/>
    <w:rsid w:val="000C4592"/>
    <w:rsid w:val="000C57D0"/>
    <w:rsid w:val="000D2925"/>
    <w:rsid w:val="000E2F9D"/>
    <w:rsid w:val="000E34EA"/>
    <w:rsid w:val="00120FB2"/>
    <w:rsid w:val="0012226C"/>
    <w:rsid w:val="00152043"/>
    <w:rsid w:val="00154B16"/>
    <w:rsid w:val="00155B18"/>
    <w:rsid w:val="001767B3"/>
    <w:rsid w:val="0018685F"/>
    <w:rsid w:val="0019614D"/>
    <w:rsid w:val="001A6D95"/>
    <w:rsid w:val="001F5CE0"/>
    <w:rsid w:val="001F6036"/>
    <w:rsid w:val="002067AC"/>
    <w:rsid w:val="002067F5"/>
    <w:rsid w:val="002236E6"/>
    <w:rsid w:val="00235434"/>
    <w:rsid w:val="00237005"/>
    <w:rsid w:val="002621F9"/>
    <w:rsid w:val="00265AFB"/>
    <w:rsid w:val="0027732D"/>
    <w:rsid w:val="00285C29"/>
    <w:rsid w:val="00294371"/>
    <w:rsid w:val="0029490B"/>
    <w:rsid w:val="002A2479"/>
    <w:rsid w:val="002A359F"/>
    <w:rsid w:val="002A6C8A"/>
    <w:rsid w:val="002B563D"/>
    <w:rsid w:val="00311EFF"/>
    <w:rsid w:val="0032259F"/>
    <w:rsid w:val="00330975"/>
    <w:rsid w:val="00333488"/>
    <w:rsid w:val="00353200"/>
    <w:rsid w:val="00353777"/>
    <w:rsid w:val="00356512"/>
    <w:rsid w:val="003659B8"/>
    <w:rsid w:val="00381E48"/>
    <w:rsid w:val="003848EE"/>
    <w:rsid w:val="003A3D62"/>
    <w:rsid w:val="003B0016"/>
    <w:rsid w:val="003D5BA2"/>
    <w:rsid w:val="003E228E"/>
    <w:rsid w:val="003E45EE"/>
    <w:rsid w:val="003E7497"/>
    <w:rsid w:val="003F2F65"/>
    <w:rsid w:val="003F5527"/>
    <w:rsid w:val="00404262"/>
    <w:rsid w:val="0040694E"/>
    <w:rsid w:val="00436EEB"/>
    <w:rsid w:val="00447885"/>
    <w:rsid w:val="00457FCF"/>
    <w:rsid w:val="00463EC4"/>
    <w:rsid w:val="00470EAE"/>
    <w:rsid w:val="00472335"/>
    <w:rsid w:val="004838F2"/>
    <w:rsid w:val="00483F0A"/>
    <w:rsid w:val="00494B58"/>
    <w:rsid w:val="0049720C"/>
    <w:rsid w:val="004A5AF1"/>
    <w:rsid w:val="004B1EFB"/>
    <w:rsid w:val="004B47E9"/>
    <w:rsid w:val="004E4018"/>
    <w:rsid w:val="004E44BD"/>
    <w:rsid w:val="004E55ED"/>
    <w:rsid w:val="004F656D"/>
    <w:rsid w:val="0051648A"/>
    <w:rsid w:val="005249BA"/>
    <w:rsid w:val="00530440"/>
    <w:rsid w:val="0053155F"/>
    <w:rsid w:val="00543CEB"/>
    <w:rsid w:val="005471A6"/>
    <w:rsid w:val="00550E31"/>
    <w:rsid w:val="0055459D"/>
    <w:rsid w:val="00554B12"/>
    <w:rsid w:val="005557E1"/>
    <w:rsid w:val="00556CF3"/>
    <w:rsid w:val="005620BD"/>
    <w:rsid w:val="00563325"/>
    <w:rsid w:val="00581A43"/>
    <w:rsid w:val="00595F60"/>
    <w:rsid w:val="005A1BFE"/>
    <w:rsid w:val="005B4A0E"/>
    <w:rsid w:val="005C7503"/>
    <w:rsid w:val="005D370E"/>
    <w:rsid w:val="005E22EC"/>
    <w:rsid w:val="005E5E57"/>
    <w:rsid w:val="005F5A65"/>
    <w:rsid w:val="00611B9B"/>
    <w:rsid w:val="00616CBD"/>
    <w:rsid w:val="006342FC"/>
    <w:rsid w:val="006371D5"/>
    <w:rsid w:val="00641C91"/>
    <w:rsid w:val="006606C8"/>
    <w:rsid w:val="00665FEE"/>
    <w:rsid w:val="00673FA0"/>
    <w:rsid w:val="006779FD"/>
    <w:rsid w:val="00681650"/>
    <w:rsid w:val="006836C3"/>
    <w:rsid w:val="006C1277"/>
    <w:rsid w:val="006C4B76"/>
    <w:rsid w:val="006D3CF8"/>
    <w:rsid w:val="006E6ED0"/>
    <w:rsid w:val="00704DB6"/>
    <w:rsid w:val="00710DD1"/>
    <w:rsid w:val="00712840"/>
    <w:rsid w:val="00712F68"/>
    <w:rsid w:val="007176D1"/>
    <w:rsid w:val="00723DCD"/>
    <w:rsid w:val="00740B67"/>
    <w:rsid w:val="00741008"/>
    <w:rsid w:val="00745146"/>
    <w:rsid w:val="007502FF"/>
    <w:rsid w:val="007556AC"/>
    <w:rsid w:val="0077149D"/>
    <w:rsid w:val="00777A27"/>
    <w:rsid w:val="00792D08"/>
    <w:rsid w:val="00797604"/>
    <w:rsid w:val="007A468B"/>
    <w:rsid w:val="007C68D5"/>
    <w:rsid w:val="007C7102"/>
    <w:rsid w:val="007D666F"/>
    <w:rsid w:val="007E4775"/>
    <w:rsid w:val="007E7C9E"/>
    <w:rsid w:val="007F3315"/>
    <w:rsid w:val="007F3AD1"/>
    <w:rsid w:val="0080334D"/>
    <w:rsid w:val="00806BC5"/>
    <w:rsid w:val="008106DF"/>
    <w:rsid w:val="00814AD1"/>
    <w:rsid w:val="0084116F"/>
    <w:rsid w:val="00856733"/>
    <w:rsid w:val="00866328"/>
    <w:rsid w:val="0087415E"/>
    <w:rsid w:val="008804C5"/>
    <w:rsid w:val="00891D89"/>
    <w:rsid w:val="00897D32"/>
    <w:rsid w:val="008A6414"/>
    <w:rsid w:val="008C1E84"/>
    <w:rsid w:val="00907B11"/>
    <w:rsid w:val="009445DD"/>
    <w:rsid w:val="00954D9B"/>
    <w:rsid w:val="00976B3C"/>
    <w:rsid w:val="009778F7"/>
    <w:rsid w:val="00982016"/>
    <w:rsid w:val="009866D6"/>
    <w:rsid w:val="00991C5C"/>
    <w:rsid w:val="00994650"/>
    <w:rsid w:val="009A48FA"/>
    <w:rsid w:val="009A7726"/>
    <w:rsid w:val="009B33D5"/>
    <w:rsid w:val="009B3976"/>
    <w:rsid w:val="009C3590"/>
    <w:rsid w:val="009C39E2"/>
    <w:rsid w:val="009C7AFB"/>
    <w:rsid w:val="009D54CE"/>
    <w:rsid w:val="009D69D5"/>
    <w:rsid w:val="009E06B3"/>
    <w:rsid w:val="00A0294A"/>
    <w:rsid w:val="00A03976"/>
    <w:rsid w:val="00A23040"/>
    <w:rsid w:val="00A301CB"/>
    <w:rsid w:val="00A660E3"/>
    <w:rsid w:val="00A66D23"/>
    <w:rsid w:val="00A6769C"/>
    <w:rsid w:val="00A96CF4"/>
    <w:rsid w:val="00AA4459"/>
    <w:rsid w:val="00AE4C47"/>
    <w:rsid w:val="00AF6E78"/>
    <w:rsid w:val="00B06F47"/>
    <w:rsid w:val="00B123E7"/>
    <w:rsid w:val="00B24A1A"/>
    <w:rsid w:val="00B307A1"/>
    <w:rsid w:val="00B41C15"/>
    <w:rsid w:val="00B474D5"/>
    <w:rsid w:val="00B5034B"/>
    <w:rsid w:val="00B50406"/>
    <w:rsid w:val="00B84C69"/>
    <w:rsid w:val="00BA1FE4"/>
    <w:rsid w:val="00BC7C20"/>
    <w:rsid w:val="00BD1A3D"/>
    <w:rsid w:val="00BF19EB"/>
    <w:rsid w:val="00BF1FFC"/>
    <w:rsid w:val="00C04C91"/>
    <w:rsid w:val="00C07B84"/>
    <w:rsid w:val="00C20802"/>
    <w:rsid w:val="00C20E94"/>
    <w:rsid w:val="00C26A26"/>
    <w:rsid w:val="00C276A0"/>
    <w:rsid w:val="00C40492"/>
    <w:rsid w:val="00C52E84"/>
    <w:rsid w:val="00C534E5"/>
    <w:rsid w:val="00C7475D"/>
    <w:rsid w:val="00C74E25"/>
    <w:rsid w:val="00C76055"/>
    <w:rsid w:val="00C83D72"/>
    <w:rsid w:val="00C8627B"/>
    <w:rsid w:val="00C92AB9"/>
    <w:rsid w:val="00C95C6E"/>
    <w:rsid w:val="00CB025C"/>
    <w:rsid w:val="00CB4DB0"/>
    <w:rsid w:val="00CC7121"/>
    <w:rsid w:val="00CD234A"/>
    <w:rsid w:val="00CE4DBA"/>
    <w:rsid w:val="00D0043D"/>
    <w:rsid w:val="00D140FE"/>
    <w:rsid w:val="00D41D8E"/>
    <w:rsid w:val="00D6435C"/>
    <w:rsid w:val="00D716BE"/>
    <w:rsid w:val="00D74E47"/>
    <w:rsid w:val="00D765D8"/>
    <w:rsid w:val="00D86082"/>
    <w:rsid w:val="00D9119C"/>
    <w:rsid w:val="00DA0B7C"/>
    <w:rsid w:val="00DB1F96"/>
    <w:rsid w:val="00DC33E3"/>
    <w:rsid w:val="00DD3DA9"/>
    <w:rsid w:val="00DE7221"/>
    <w:rsid w:val="00DF074E"/>
    <w:rsid w:val="00DF1EC8"/>
    <w:rsid w:val="00DF5857"/>
    <w:rsid w:val="00E00668"/>
    <w:rsid w:val="00E056AC"/>
    <w:rsid w:val="00E136F4"/>
    <w:rsid w:val="00E247D4"/>
    <w:rsid w:val="00E33CBF"/>
    <w:rsid w:val="00E371B8"/>
    <w:rsid w:val="00E569FA"/>
    <w:rsid w:val="00E75AE3"/>
    <w:rsid w:val="00E81287"/>
    <w:rsid w:val="00E84C66"/>
    <w:rsid w:val="00E87433"/>
    <w:rsid w:val="00E91420"/>
    <w:rsid w:val="00EA0A11"/>
    <w:rsid w:val="00EB7570"/>
    <w:rsid w:val="00EB7E0A"/>
    <w:rsid w:val="00EC28A7"/>
    <w:rsid w:val="00ED0059"/>
    <w:rsid w:val="00F07A00"/>
    <w:rsid w:val="00F100AB"/>
    <w:rsid w:val="00F146C7"/>
    <w:rsid w:val="00F3670D"/>
    <w:rsid w:val="00F46C5B"/>
    <w:rsid w:val="00F531FC"/>
    <w:rsid w:val="00F579D0"/>
    <w:rsid w:val="00F91A04"/>
    <w:rsid w:val="00F929A8"/>
    <w:rsid w:val="00FA2A8B"/>
    <w:rsid w:val="00FB59BC"/>
    <w:rsid w:val="00FE0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8B2D"/>
  <w15:chartTrackingRefBased/>
  <w15:docId w15:val="{A436F8EF-BA06-4C05-81B0-85711E2F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176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6D1"/>
    <w:rPr>
      <w:sz w:val="20"/>
      <w:szCs w:val="20"/>
    </w:rPr>
  </w:style>
  <w:style w:type="character" w:styleId="FootnoteReference">
    <w:name w:val="footnote reference"/>
    <w:basedOn w:val="DefaultParagraphFont"/>
    <w:uiPriority w:val="99"/>
    <w:semiHidden/>
    <w:unhideWhenUsed/>
    <w:rsid w:val="007176D1"/>
    <w:rPr>
      <w:vertAlign w:val="superscript"/>
    </w:rPr>
  </w:style>
  <w:style w:type="paragraph" w:styleId="ListParagraph">
    <w:name w:val="List Paragraph"/>
    <w:basedOn w:val="Normal"/>
    <w:uiPriority w:val="34"/>
    <w:qFormat/>
    <w:rsid w:val="002067F5"/>
    <w:pPr>
      <w:ind w:left="720"/>
      <w:contextualSpacing/>
    </w:pPr>
  </w:style>
  <w:style w:type="table" w:styleId="TableGrid">
    <w:name w:val="Table Grid"/>
    <w:basedOn w:val="TableNormal"/>
    <w:uiPriority w:val="39"/>
    <w:rsid w:val="006C4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11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16F"/>
    <w:rPr>
      <w:rFonts w:ascii="Segoe UI" w:hAnsi="Segoe UI" w:cs="Segoe UI"/>
      <w:sz w:val="18"/>
      <w:szCs w:val="18"/>
    </w:rPr>
  </w:style>
  <w:style w:type="character" w:styleId="CommentReference">
    <w:name w:val="annotation reference"/>
    <w:basedOn w:val="DefaultParagraphFont"/>
    <w:uiPriority w:val="99"/>
    <w:semiHidden/>
    <w:unhideWhenUsed/>
    <w:rsid w:val="002A6C8A"/>
    <w:rPr>
      <w:sz w:val="16"/>
      <w:szCs w:val="16"/>
    </w:rPr>
  </w:style>
  <w:style w:type="paragraph" w:styleId="CommentText">
    <w:name w:val="annotation text"/>
    <w:basedOn w:val="Normal"/>
    <w:link w:val="CommentTextChar"/>
    <w:uiPriority w:val="99"/>
    <w:unhideWhenUsed/>
    <w:rsid w:val="002A6C8A"/>
    <w:pPr>
      <w:spacing w:line="240" w:lineRule="auto"/>
    </w:pPr>
    <w:rPr>
      <w:sz w:val="20"/>
      <w:szCs w:val="20"/>
    </w:rPr>
  </w:style>
  <w:style w:type="character" w:customStyle="1" w:styleId="CommentTextChar">
    <w:name w:val="Comment Text Char"/>
    <w:basedOn w:val="DefaultParagraphFont"/>
    <w:link w:val="CommentText"/>
    <w:uiPriority w:val="99"/>
    <w:rsid w:val="002A6C8A"/>
    <w:rPr>
      <w:sz w:val="20"/>
      <w:szCs w:val="20"/>
    </w:rPr>
  </w:style>
  <w:style w:type="paragraph" w:styleId="CommentSubject">
    <w:name w:val="annotation subject"/>
    <w:basedOn w:val="CommentText"/>
    <w:next w:val="CommentText"/>
    <w:link w:val="CommentSubjectChar"/>
    <w:uiPriority w:val="99"/>
    <w:semiHidden/>
    <w:unhideWhenUsed/>
    <w:rsid w:val="002A6C8A"/>
    <w:rPr>
      <w:b/>
      <w:bCs/>
    </w:rPr>
  </w:style>
  <w:style w:type="character" w:customStyle="1" w:styleId="CommentSubjectChar">
    <w:name w:val="Comment Subject Char"/>
    <w:basedOn w:val="CommentTextChar"/>
    <w:link w:val="CommentSubject"/>
    <w:uiPriority w:val="99"/>
    <w:semiHidden/>
    <w:rsid w:val="002A6C8A"/>
    <w:rPr>
      <w:b/>
      <w:bCs/>
      <w:sz w:val="20"/>
      <w:szCs w:val="20"/>
    </w:rPr>
  </w:style>
  <w:style w:type="paragraph" w:styleId="NormalWeb">
    <w:name w:val="Normal (Web)"/>
    <w:basedOn w:val="Normal"/>
    <w:uiPriority w:val="99"/>
    <w:semiHidden/>
    <w:unhideWhenUsed/>
    <w:rsid w:val="00BF1FFC"/>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semiHidden/>
    <w:unhideWhenUsed/>
    <w:rsid w:val="00BF1FFC"/>
    <w:rPr>
      <w:color w:val="0000FF"/>
      <w:u w:val="single"/>
    </w:rPr>
  </w:style>
  <w:style w:type="character" w:customStyle="1" w:styleId="il">
    <w:name w:val="il"/>
    <w:basedOn w:val="DefaultParagraphFont"/>
    <w:rsid w:val="00562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123479">
      <w:bodyDiv w:val="1"/>
      <w:marLeft w:val="0"/>
      <w:marRight w:val="0"/>
      <w:marTop w:val="0"/>
      <w:marBottom w:val="0"/>
      <w:divBdr>
        <w:top w:val="none" w:sz="0" w:space="0" w:color="auto"/>
        <w:left w:val="none" w:sz="0" w:space="0" w:color="auto"/>
        <w:bottom w:val="none" w:sz="0" w:space="0" w:color="auto"/>
        <w:right w:val="none" w:sz="0" w:space="0" w:color="auto"/>
      </w:divBdr>
    </w:div>
    <w:div w:id="1511796062">
      <w:bodyDiv w:val="1"/>
      <w:marLeft w:val="0"/>
      <w:marRight w:val="0"/>
      <w:marTop w:val="0"/>
      <w:marBottom w:val="0"/>
      <w:divBdr>
        <w:top w:val="none" w:sz="0" w:space="0" w:color="auto"/>
        <w:left w:val="none" w:sz="0" w:space="0" w:color="auto"/>
        <w:bottom w:val="none" w:sz="0" w:space="0" w:color="auto"/>
        <w:right w:val="none" w:sz="0" w:space="0" w:color="auto"/>
      </w:divBdr>
    </w:div>
    <w:div w:id="1982496219">
      <w:bodyDiv w:val="1"/>
      <w:marLeft w:val="0"/>
      <w:marRight w:val="0"/>
      <w:marTop w:val="0"/>
      <w:marBottom w:val="0"/>
      <w:divBdr>
        <w:top w:val="none" w:sz="0" w:space="0" w:color="auto"/>
        <w:left w:val="none" w:sz="0" w:space="0" w:color="auto"/>
        <w:bottom w:val="none" w:sz="0" w:space="0" w:color="auto"/>
        <w:right w:val="none" w:sz="0" w:space="0" w:color="auto"/>
      </w:divBdr>
      <w:divsChild>
        <w:div w:id="2007318710">
          <w:marLeft w:val="0"/>
          <w:marRight w:val="0"/>
          <w:marTop w:val="0"/>
          <w:marBottom w:val="0"/>
          <w:divBdr>
            <w:top w:val="none" w:sz="0" w:space="0" w:color="auto"/>
            <w:left w:val="none" w:sz="0" w:space="0" w:color="auto"/>
            <w:bottom w:val="none" w:sz="0" w:space="0" w:color="auto"/>
            <w:right w:val="none" w:sz="0" w:space="0" w:color="auto"/>
          </w:divBdr>
        </w:div>
        <w:div w:id="758214815">
          <w:marLeft w:val="0"/>
          <w:marRight w:val="0"/>
          <w:marTop w:val="0"/>
          <w:marBottom w:val="0"/>
          <w:divBdr>
            <w:top w:val="none" w:sz="0" w:space="0" w:color="auto"/>
            <w:left w:val="none" w:sz="0" w:space="0" w:color="auto"/>
            <w:bottom w:val="none" w:sz="0" w:space="0" w:color="auto"/>
            <w:right w:val="none" w:sz="0" w:space="0" w:color="auto"/>
          </w:divBdr>
        </w:div>
        <w:div w:id="738942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raw.githubusercontent.com/micheldumontier/semanticscience/master/ontology/sio/release/sio-release.o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70A18-82CD-4009-9EC3-8B3E59626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7952</TotalTime>
  <Pages>31</Pages>
  <Words>11526</Words>
  <Characters>65700</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Beverley</dc:creator>
  <cp:keywords/>
  <dc:description/>
  <cp:lastModifiedBy>John Beverley</cp:lastModifiedBy>
  <cp:revision>86</cp:revision>
  <dcterms:created xsi:type="dcterms:W3CDTF">2017-08-24T16:42:00Z</dcterms:created>
  <dcterms:modified xsi:type="dcterms:W3CDTF">2017-09-10T18:55:00Z</dcterms:modified>
</cp:coreProperties>
</file>